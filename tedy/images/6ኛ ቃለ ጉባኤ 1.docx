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BB9" w:rsidRDefault="00F75A8F">
      <w:pPr>
        <w:rPr>
          <w:rFonts w:ascii="Ebrima" w:hAnsi="Ebrima" w:hint="eastAsia"/>
          <w:b/>
          <w:sz w:val="32"/>
          <w:szCs w:val="32"/>
          <w:u w:val="single"/>
          <w:lang w:eastAsia="ja-JP"/>
        </w:rPr>
      </w:pPr>
      <w:proofErr w:type="spellStart"/>
      <w:r w:rsidRPr="00893110">
        <w:rPr>
          <w:rFonts w:ascii="Ebrima" w:hAnsi="Ebrima"/>
          <w:b/>
          <w:sz w:val="32"/>
          <w:szCs w:val="32"/>
          <w:u w:val="single"/>
        </w:rPr>
        <w:t>የኩኩኔት</w:t>
      </w:r>
      <w:proofErr w:type="spellEnd"/>
      <w:r w:rsidRPr="00893110">
        <w:rPr>
          <w:rFonts w:ascii="Ebrima" w:hAnsi="Ebrima"/>
          <w:b/>
          <w:sz w:val="32"/>
          <w:szCs w:val="32"/>
          <w:u w:val="single"/>
        </w:rPr>
        <w:t xml:space="preserve"> </w:t>
      </w:r>
      <w:proofErr w:type="spellStart"/>
      <w:r w:rsidRPr="00893110">
        <w:rPr>
          <w:rFonts w:ascii="Ebrima" w:hAnsi="Ebrima"/>
          <w:b/>
          <w:sz w:val="32"/>
          <w:szCs w:val="32"/>
          <w:u w:val="single"/>
        </w:rPr>
        <w:t>ዲጅታል</w:t>
      </w:r>
      <w:proofErr w:type="spellEnd"/>
      <w:r w:rsidRPr="00893110">
        <w:rPr>
          <w:rFonts w:ascii="Ebrima" w:hAnsi="Ebrima"/>
          <w:b/>
          <w:sz w:val="32"/>
          <w:szCs w:val="32"/>
          <w:u w:val="single"/>
        </w:rPr>
        <w:t xml:space="preserve"> </w:t>
      </w:r>
      <w:proofErr w:type="spellStart"/>
      <w:r w:rsidRPr="00893110">
        <w:rPr>
          <w:rFonts w:ascii="Ebrima" w:hAnsi="Ebrima"/>
          <w:b/>
          <w:sz w:val="32"/>
          <w:szCs w:val="32"/>
          <w:u w:val="single"/>
        </w:rPr>
        <w:t>ኃላ.የተ.የግል</w:t>
      </w:r>
      <w:proofErr w:type="spellEnd"/>
      <w:r w:rsidRPr="00893110">
        <w:rPr>
          <w:rFonts w:ascii="Ebrima" w:hAnsi="Ebrima"/>
          <w:b/>
          <w:sz w:val="32"/>
          <w:szCs w:val="32"/>
          <w:u w:val="single"/>
        </w:rPr>
        <w:t xml:space="preserve"> </w:t>
      </w:r>
      <w:proofErr w:type="spellStart"/>
      <w:r w:rsidRPr="00893110">
        <w:rPr>
          <w:rFonts w:ascii="Ebrima" w:hAnsi="Ebrima"/>
          <w:b/>
          <w:sz w:val="32"/>
          <w:szCs w:val="32"/>
          <w:u w:val="single"/>
        </w:rPr>
        <w:t>ማህበር</w:t>
      </w:r>
      <w:proofErr w:type="spellEnd"/>
      <w:r w:rsidRPr="00893110">
        <w:rPr>
          <w:rFonts w:ascii="Ebrima" w:hAnsi="Ebrima"/>
          <w:b/>
          <w:sz w:val="32"/>
          <w:szCs w:val="32"/>
          <w:u w:val="single"/>
        </w:rPr>
        <w:t xml:space="preserve"> </w:t>
      </w:r>
      <w:ins w:id="0" w:author="Solomon" w:date="2022-06-26T19:44:00Z">
        <w:r w:rsidR="00393619">
          <w:rPr>
            <w:rFonts w:ascii="Ebrima" w:hAnsi="Ebrima" w:hint="eastAsia"/>
            <w:b/>
            <w:sz w:val="32"/>
            <w:szCs w:val="32"/>
            <w:u w:val="single"/>
            <w:lang w:eastAsia="ja-JP"/>
          </w:rPr>
          <w:t>6</w:t>
        </w:r>
      </w:ins>
      <w:ins w:id="1" w:author="Solomon" w:date="2022-06-26T19:45:00Z">
        <w:r w:rsidR="00393619">
          <w:rPr>
            <w:rFonts w:ascii="Ebrima" w:eastAsiaTheme="minorEastAsia" w:hAnsi="Ebrima"/>
            <w:b/>
            <w:sz w:val="32"/>
            <w:szCs w:val="32"/>
            <w:u w:val="single"/>
            <w:lang w:val="am-ET" w:eastAsia="ko-KR"/>
          </w:rPr>
          <w:t xml:space="preserve">ኛ </w:t>
        </w:r>
      </w:ins>
      <w:proofErr w:type="spellStart"/>
      <w:r w:rsidRPr="00893110">
        <w:rPr>
          <w:rFonts w:ascii="Ebrima" w:hAnsi="Ebrima"/>
          <w:b/>
          <w:sz w:val="32"/>
          <w:szCs w:val="32"/>
          <w:u w:val="single"/>
        </w:rPr>
        <w:t>ሳምንታዊ</w:t>
      </w:r>
      <w:proofErr w:type="spellEnd"/>
      <w:r w:rsidRPr="00893110">
        <w:rPr>
          <w:rFonts w:ascii="Ebrima" w:hAnsi="Ebrima"/>
          <w:b/>
          <w:sz w:val="32"/>
          <w:szCs w:val="32"/>
          <w:u w:val="single"/>
        </w:rPr>
        <w:t xml:space="preserve"> </w:t>
      </w:r>
      <w:proofErr w:type="spellStart"/>
      <w:r w:rsidRPr="00893110">
        <w:rPr>
          <w:rFonts w:ascii="Ebrima" w:hAnsi="Ebrima"/>
          <w:b/>
          <w:sz w:val="32"/>
          <w:szCs w:val="32"/>
          <w:u w:val="single"/>
        </w:rPr>
        <w:t>ስብሰባ</w:t>
      </w:r>
      <w:proofErr w:type="spellEnd"/>
      <w:r w:rsidRPr="00893110">
        <w:rPr>
          <w:rFonts w:ascii="Ebrima" w:hAnsi="Ebrima"/>
          <w:b/>
          <w:sz w:val="32"/>
          <w:szCs w:val="32"/>
          <w:u w:val="single"/>
        </w:rPr>
        <w:t xml:space="preserve"> </w:t>
      </w:r>
      <w:proofErr w:type="spellStart"/>
      <w:r w:rsidRPr="00893110">
        <w:rPr>
          <w:rFonts w:ascii="Ebrima" w:hAnsi="Ebrima"/>
          <w:b/>
          <w:sz w:val="32"/>
          <w:szCs w:val="32"/>
          <w:u w:val="single"/>
        </w:rPr>
        <w:t>ቃለ</w:t>
      </w:r>
      <w:proofErr w:type="spellEnd"/>
      <w:r w:rsidRPr="00893110">
        <w:rPr>
          <w:rFonts w:ascii="Ebrima" w:hAnsi="Ebrima"/>
          <w:b/>
          <w:sz w:val="32"/>
          <w:szCs w:val="32"/>
          <w:u w:val="single"/>
        </w:rPr>
        <w:t xml:space="preserve"> </w:t>
      </w:r>
      <w:proofErr w:type="spellStart"/>
      <w:r w:rsidRPr="00893110">
        <w:rPr>
          <w:rFonts w:ascii="Ebrima" w:hAnsi="Ebrima"/>
          <w:b/>
          <w:sz w:val="32"/>
          <w:szCs w:val="32"/>
          <w:u w:val="single"/>
        </w:rPr>
        <w:t>ጉባኤ</w:t>
      </w:r>
      <w:proofErr w:type="spellEnd"/>
    </w:p>
    <w:p w:rsidR="00EA3D3B" w:rsidRPr="00EA3D3B" w:rsidRDefault="00EA3D3B">
      <w:pPr>
        <w:rPr>
          <w:rFonts w:ascii="Ebrima" w:hAnsi="Ebrima" w:hint="eastAsia"/>
          <w:b/>
          <w:sz w:val="32"/>
          <w:szCs w:val="32"/>
          <w:u w:val="single"/>
          <w:lang w:eastAsia="ja-JP"/>
        </w:rPr>
      </w:pPr>
    </w:p>
    <w:p w:rsidR="00F75A8F" w:rsidRPr="00893110" w:rsidRDefault="00F75A8F">
      <w:pPr>
        <w:rPr>
          <w:rFonts w:ascii="Ebrima" w:hAnsi="Ebrima"/>
          <w:b/>
          <w:sz w:val="32"/>
          <w:szCs w:val="32"/>
          <w:u w:val="single"/>
        </w:rPr>
      </w:pPr>
      <w:proofErr w:type="spellStart"/>
      <w:r w:rsidRPr="00893110">
        <w:rPr>
          <w:rFonts w:ascii="Ebrima" w:hAnsi="Ebrima"/>
          <w:b/>
          <w:sz w:val="32"/>
          <w:szCs w:val="32"/>
        </w:rPr>
        <w:t>ቀን፡</w:t>
      </w:r>
      <w:r w:rsidRPr="00893110">
        <w:rPr>
          <w:rFonts w:ascii="Ebrima" w:hAnsi="Ebrima"/>
          <w:b/>
          <w:sz w:val="32"/>
          <w:szCs w:val="32"/>
          <w:u w:val="single"/>
        </w:rPr>
        <w:t>ሰኔ</w:t>
      </w:r>
      <w:proofErr w:type="spellEnd"/>
      <w:r w:rsidRPr="00893110">
        <w:rPr>
          <w:rFonts w:ascii="Ebrima" w:hAnsi="Ebrima"/>
          <w:b/>
          <w:sz w:val="32"/>
          <w:szCs w:val="32"/>
          <w:u w:val="single"/>
        </w:rPr>
        <w:t xml:space="preserve"> 18/2014 </w:t>
      </w:r>
      <w:proofErr w:type="spellStart"/>
      <w:r w:rsidRPr="00893110">
        <w:rPr>
          <w:rFonts w:ascii="Ebrima" w:hAnsi="Ebrima"/>
          <w:b/>
          <w:sz w:val="32"/>
          <w:szCs w:val="32"/>
          <w:u w:val="single"/>
        </w:rPr>
        <w:t>ዓ.ም</w:t>
      </w:r>
      <w:proofErr w:type="spellEnd"/>
    </w:p>
    <w:p w:rsidR="00F75A8F" w:rsidRPr="003C5376" w:rsidRDefault="00F75A8F">
      <w:pPr>
        <w:rPr>
          <w:rFonts w:ascii="Ebrima" w:hAnsi="Ebrima"/>
          <w:b/>
          <w:sz w:val="32"/>
          <w:szCs w:val="32"/>
        </w:rPr>
      </w:pPr>
      <w:proofErr w:type="spellStart"/>
      <w:r w:rsidRPr="003C5376">
        <w:rPr>
          <w:rFonts w:ascii="Ebrima" w:hAnsi="Ebrima"/>
          <w:b/>
          <w:sz w:val="32"/>
          <w:szCs w:val="32"/>
        </w:rPr>
        <w:t>የስብሰባው</w:t>
      </w:r>
      <w:proofErr w:type="spellEnd"/>
      <w:r w:rsidRPr="003C5376">
        <w:rPr>
          <w:rFonts w:ascii="Ebrima" w:hAnsi="Ebrima"/>
          <w:b/>
          <w:sz w:val="32"/>
          <w:szCs w:val="32"/>
        </w:rPr>
        <w:t xml:space="preserve"> </w:t>
      </w:r>
      <w:proofErr w:type="spellStart"/>
      <w:r w:rsidRPr="003C5376">
        <w:rPr>
          <w:rFonts w:ascii="Ebrima" w:hAnsi="Ebrima"/>
          <w:b/>
          <w:sz w:val="32"/>
          <w:szCs w:val="32"/>
        </w:rPr>
        <w:t>ቦታ፡</w:t>
      </w:r>
      <w:r w:rsidRPr="003C5376">
        <w:rPr>
          <w:rFonts w:ascii="Ebrima" w:hAnsi="Ebrima"/>
          <w:b/>
          <w:sz w:val="32"/>
          <w:szCs w:val="32"/>
          <w:u w:val="single"/>
        </w:rPr>
        <w:t>በበይነ</w:t>
      </w:r>
      <w:proofErr w:type="spellEnd"/>
      <w:r w:rsidRPr="003C5376">
        <w:rPr>
          <w:rFonts w:ascii="Ebrima" w:hAnsi="Ebrima"/>
          <w:b/>
          <w:sz w:val="32"/>
          <w:szCs w:val="32"/>
          <w:u w:val="single"/>
        </w:rPr>
        <w:t xml:space="preserve"> </w:t>
      </w:r>
      <w:proofErr w:type="spellStart"/>
      <w:r w:rsidRPr="003C5376">
        <w:rPr>
          <w:rFonts w:ascii="Ebrima" w:hAnsi="Ebrima"/>
          <w:b/>
          <w:sz w:val="32"/>
          <w:szCs w:val="32"/>
          <w:u w:val="single"/>
        </w:rPr>
        <w:t>መረብ</w:t>
      </w:r>
      <w:proofErr w:type="spellEnd"/>
      <w:r w:rsidRPr="003C5376">
        <w:rPr>
          <w:rFonts w:ascii="Ebrima" w:hAnsi="Ebrima"/>
          <w:b/>
          <w:sz w:val="32"/>
          <w:szCs w:val="32"/>
          <w:u w:val="single"/>
        </w:rPr>
        <w:t xml:space="preserve"> (</w:t>
      </w:r>
      <w:proofErr w:type="spellStart"/>
      <w:r w:rsidRPr="003C5376">
        <w:rPr>
          <w:rFonts w:ascii="Ebrima" w:hAnsi="Ebrima"/>
          <w:b/>
          <w:sz w:val="32"/>
          <w:szCs w:val="32"/>
          <w:u w:val="single"/>
        </w:rPr>
        <w:t>ዙም</w:t>
      </w:r>
      <w:proofErr w:type="spellEnd"/>
      <w:r w:rsidRPr="003C5376">
        <w:rPr>
          <w:rFonts w:ascii="Ebrima" w:hAnsi="Ebrima"/>
          <w:b/>
          <w:sz w:val="32"/>
          <w:szCs w:val="32"/>
          <w:u w:val="single"/>
        </w:rPr>
        <w:t>)</w:t>
      </w:r>
    </w:p>
    <w:p w:rsidR="00F75A8F" w:rsidRPr="003C5376" w:rsidRDefault="00F75A8F">
      <w:pPr>
        <w:rPr>
          <w:rFonts w:ascii="Ebrima" w:hAnsi="Ebrima"/>
          <w:b/>
          <w:sz w:val="32"/>
          <w:szCs w:val="32"/>
          <w:u w:val="single"/>
        </w:rPr>
      </w:pPr>
      <w:proofErr w:type="spellStart"/>
      <w:r w:rsidRPr="003C5376">
        <w:rPr>
          <w:rFonts w:ascii="Ebrima" w:hAnsi="Ebrima"/>
          <w:b/>
          <w:sz w:val="32"/>
          <w:szCs w:val="32"/>
          <w:u w:val="single"/>
        </w:rPr>
        <w:t>በስብሰባው</w:t>
      </w:r>
      <w:proofErr w:type="spellEnd"/>
      <w:r w:rsidRPr="003C5376">
        <w:rPr>
          <w:rFonts w:ascii="Ebrima" w:hAnsi="Ebrima"/>
          <w:b/>
          <w:sz w:val="32"/>
          <w:szCs w:val="32"/>
          <w:u w:val="single"/>
        </w:rPr>
        <w:t xml:space="preserve"> </w:t>
      </w:r>
      <w:proofErr w:type="spellStart"/>
      <w:r w:rsidRPr="003C5376">
        <w:rPr>
          <w:rFonts w:ascii="Ebrima" w:hAnsi="Ebrima"/>
          <w:b/>
          <w:sz w:val="32"/>
          <w:szCs w:val="32"/>
          <w:u w:val="single"/>
        </w:rPr>
        <w:t>ላይ</w:t>
      </w:r>
      <w:proofErr w:type="spellEnd"/>
      <w:r w:rsidRPr="003C5376">
        <w:rPr>
          <w:rFonts w:ascii="Ebrima" w:hAnsi="Ebrima"/>
          <w:b/>
          <w:sz w:val="32"/>
          <w:szCs w:val="32"/>
          <w:u w:val="single"/>
        </w:rPr>
        <w:t xml:space="preserve"> </w:t>
      </w:r>
      <w:proofErr w:type="spellStart"/>
      <w:r w:rsidRPr="003C5376">
        <w:rPr>
          <w:rFonts w:ascii="Ebrima" w:hAnsi="Ebrima"/>
          <w:b/>
          <w:sz w:val="32"/>
          <w:szCs w:val="32"/>
          <w:u w:val="single"/>
        </w:rPr>
        <w:t>የተገኙ</w:t>
      </w:r>
      <w:proofErr w:type="spellEnd"/>
      <w:r w:rsidRPr="003C5376">
        <w:rPr>
          <w:rFonts w:ascii="Ebrima" w:hAnsi="Ebrima"/>
          <w:b/>
          <w:sz w:val="32"/>
          <w:szCs w:val="32"/>
          <w:u w:val="single"/>
        </w:rPr>
        <w:t>፡-</w:t>
      </w:r>
    </w:p>
    <w:p w:rsidR="00F75A8F" w:rsidRPr="001E7EE2" w:rsidRDefault="00F75A8F">
      <w:pPr>
        <w:rPr>
          <w:rFonts w:ascii="Ebrima" w:hAnsi="Ebrima"/>
          <w:sz w:val="32"/>
          <w:szCs w:val="32"/>
        </w:rPr>
      </w:pPr>
      <w:r w:rsidRPr="001E7EE2">
        <w:rPr>
          <w:rFonts w:ascii="Ebrima" w:hAnsi="Ebrima"/>
          <w:sz w:val="32"/>
          <w:szCs w:val="32"/>
        </w:rPr>
        <w:t xml:space="preserve">1.ሰለሞን </w:t>
      </w:r>
      <w:proofErr w:type="spellStart"/>
      <w:r w:rsidRPr="001E7EE2">
        <w:rPr>
          <w:rFonts w:ascii="Ebrima" w:hAnsi="Ebrima"/>
          <w:sz w:val="32"/>
          <w:szCs w:val="32"/>
        </w:rPr>
        <w:t>አባተ</w:t>
      </w:r>
      <w:proofErr w:type="spellEnd"/>
      <w:r w:rsidRPr="001E7EE2">
        <w:rPr>
          <w:rFonts w:ascii="Ebrima" w:hAnsi="Ebrima"/>
          <w:sz w:val="32"/>
          <w:szCs w:val="32"/>
        </w:rPr>
        <w:t xml:space="preserve"> (</w:t>
      </w:r>
      <w:proofErr w:type="spellStart"/>
      <w:r w:rsidRPr="001E7EE2">
        <w:rPr>
          <w:rFonts w:ascii="Ebrima" w:hAnsi="Ebrima"/>
          <w:sz w:val="32"/>
          <w:szCs w:val="32"/>
        </w:rPr>
        <w:t>ዶ.ር</w:t>
      </w:r>
      <w:proofErr w:type="spellEnd"/>
      <w:r w:rsidRPr="001E7EE2">
        <w:rPr>
          <w:rFonts w:ascii="Ebrima" w:hAnsi="Ebrima"/>
          <w:sz w:val="32"/>
          <w:szCs w:val="32"/>
        </w:rPr>
        <w:t>)</w:t>
      </w:r>
    </w:p>
    <w:p w:rsidR="00F75A8F" w:rsidRPr="001E7EE2" w:rsidRDefault="00F75A8F">
      <w:pPr>
        <w:rPr>
          <w:rFonts w:ascii="Ebrima" w:hAnsi="Ebrima"/>
          <w:sz w:val="32"/>
          <w:szCs w:val="32"/>
        </w:rPr>
      </w:pPr>
      <w:r w:rsidRPr="001E7EE2">
        <w:rPr>
          <w:rFonts w:ascii="Ebrima" w:hAnsi="Ebrima"/>
          <w:sz w:val="32"/>
          <w:szCs w:val="32"/>
        </w:rPr>
        <w:t>2.</w:t>
      </w:r>
      <w:r w:rsidR="006C5477" w:rsidRPr="001E7EE2">
        <w:rPr>
          <w:rFonts w:ascii="Ebrima" w:hAnsi="Ebrima"/>
          <w:sz w:val="32"/>
          <w:szCs w:val="32"/>
        </w:rPr>
        <w:t xml:space="preserve">መረሳ </w:t>
      </w:r>
      <w:proofErr w:type="spellStart"/>
      <w:r w:rsidR="006C5477" w:rsidRPr="001E7EE2">
        <w:rPr>
          <w:rFonts w:ascii="Ebrima" w:hAnsi="Ebrima"/>
          <w:sz w:val="32"/>
          <w:szCs w:val="32"/>
        </w:rPr>
        <w:t>አድሀና</w:t>
      </w:r>
      <w:proofErr w:type="spellEnd"/>
    </w:p>
    <w:p w:rsidR="006C5477" w:rsidRPr="001E7EE2" w:rsidRDefault="006C5477">
      <w:pPr>
        <w:rPr>
          <w:rFonts w:ascii="Ebrima" w:hAnsi="Ebrima"/>
          <w:sz w:val="32"/>
          <w:szCs w:val="32"/>
        </w:rPr>
      </w:pPr>
      <w:r w:rsidRPr="001E7EE2">
        <w:rPr>
          <w:rFonts w:ascii="Ebrima" w:hAnsi="Ebrima"/>
          <w:sz w:val="32"/>
          <w:szCs w:val="32"/>
        </w:rPr>
        <w:t xml:space="preserve">3.ቴዎድሮስ </w:t>
      </w:r>
      <w:proofErr w:type="spellStart"/>
      <w:r w:rsidRPr="001E7EE2">
        <w:rPr>
          <w:rFonts w:ascii="Ebrima" w:hAnsi="Ebrima"/>
          <w:sz w:val="32"/>
          <w:szCs w:val="32"/>
        </w:rPr>
        <w:t>አዘዘ</w:t>
      </w:r>
      <w:proofErr w:type="spellEnd"/>
    </w:p>
    <w:p w:rsidR="006C5477" w:rsidRPr="001E7EE2" w:rsidRDefault="006C5477">
      <w:pPr>
        <w:rPr>
          <w:rFonts w:ascii="Ebrima" w:hAnsi="Ebrima"/>
          <w:sz w:val="32"/>
          <w:szCs w:val="32"/>
        </w:rPr>
      </w:pPr>
      <w:r w:rsidRPr="001E7EE2">
        <w:rPr>
          <w:rFonts w:ascii="Ebrima" w:hAnsi="Ebrima"/>
          <w:sz w:val="32"/>
          <w:szCs w:val="32"/>
        </w:rPr>
        <w:t xml:space="preserve">4.ሙሉቀን </w:t>
      </w:r>
      <w:proofErr w:type="spellStart"/>
      <w:r w:rsidRPr="001E7EE2">
        <w:rPr>
          <w:rFonts w:ascii="Ebrima" w:hAnsi="Ebrima"/>
          <w:sz w:val="32"/>
          <w:szCs w:val="32"/>
        </w:rPr>
        <w:t>አባተ</w:t>
      </w:r>
      <w:proofErr w:type="spellEnd"/>
    </w:p>
    <w:p w:rsidR="006C5477" w:rsidRPr="001E7EE2" w:rsidRDefault="006C5477" w:rsidP="006C5477">
      <w:pPr>
        <w:rPr>
          <w:rFonts w:ascii="Ebrima" w:hAnsi="Ebrima"/>
          <w:sz w:val="32"/>
          <w:szCs w:val="32"/>
        </w:rPr>
      </w:pPr>
      <w:r w:rsidRPr="001E7EE2">
        <w:rPr>
          <w:rFonts w:ascii="Ebrima" w:hAnsi="Ebrima"/>
          <w:sz w:val="32"/>
          <w:szCs w:val="32"/>
        </w:rPr>
        <w:t xml:space="preserve">5.ለምለም </w:t>
      </w:r>
      <w:proofErr w:type="spellStart"/>
      <w:r w:rsidRPr="001E7EE2">
        <w:rPr>
          <w:rFonts w:ascii="Ebrima" w:hAnsi="Ebrima"/>
          <w:sz w:val="32"/>
          <w:szCs w:val="32"/>
        </w:rPr>
        <w:t>ታጀበ</w:t>
      </w:r>
      <w:proofErr w:type="spellEnd"/>
    </w:p>
    <w:p w:rsidR="006C5477" w:rsidRPr="001E7EE2" w:rsidRDefault="006C5477" w:rsidP="006C5477">
      <w:pPr>
        <w:rPr>
          <w:rFonts w:ascii="Ebrima" w:hAnsi="Ebrima"/>
          <w:sz w:val="32"/>
          <w:szCs w:val="32"/>
        </w:rPr>
      </w:pPr>
      <w:r w:rsidRPr="001E7EE2">
        <w:rPr>
          <w:rFonts w:ascii="Ebrima" w:hAnsi="Ebrima"/>
          <w:sz w:val="32"/>
          <w:szCs w:val="32"/>
        </w:rPr>
        <w:t xml:space="preserve">6.ፍቅርተ </w:t>
      </w:r>
      <w:proofErr w:type="spellStart"/>
      <w:r w:rsidRPr="001E7EE2">
        <w:rPr>
          <w:rFonts w:ascii="Ebrima" w:hAnsi="Ebrima"/>
          <w:sz w:val="32"/>
          <w:szCs w:val="32"/>
        </w:rPr>
        <w:t>አባተ</w:t>
      </w:r>
      <w:proofErr w:type="spellEnd"/>
    </w:p>
    <w:p w:rsidR="006C5477" w:rsidRPr="001E7EE2" w:rsidRDefault="006C5477" w:rsidP="006C5477">
      <w:pPr>
        <w:rPr>
          <w:rFonts w:ascii="Ebrima" w:hAnsi="Ebrima"/>
          <w:sz w:val="32"/>
          <w:szCs w:val="32"/>
        </w:rPr>
      </w:pPr>
      <w:r w:rsidRPr="001E7EE2">
        <w:rPr>
          <w:rFonts w:ascii="Ebrima" w:hAnsi="Ebrima"/>
          <w:sz w:val="32"/>
          <w:szCs w:val="32"/>
        </w:rPr>
        <w:t xml:space="preserve">7.ሸዋዩ </w:t>
      </w:r>
      <w:proofErr w:type="spellStart"/>
      <w:r w:rsidRPr="001E7EE2">
        <w:rPr>
          <w:rFonts w:ascii="Ebrima" w:hAnsi="Ebrima"/>
          <w:sz w:val="32"/>
          <w:szCs w:val="32"/>
        </w:rPr>
        <w:t>ሀብቴ</w:t>
      </w:r>
      <w:proofErr w:type="spellEnd"/>
    </w:p>
    <w:p w:rsidR="006C5477" w:rsidRPr="004E6568" w:rsidRDefault="006C5477" w:rsidP="006C5477">
      <w:pPr>
        <w:rPr>
          <w:rFonts w:ascii="Ebrima" w:hAnsi="Ebrima" w:hint="eastAsia"/>
          <w:sz w:val="32"/>
          <w:szCs w:val="32"/>
          <w:lang w:val="am-ET"/>
          <w:rPrChange w:id="2" w:author="Solomon" w:date="2022-06-26T19:59:00Z">
            <w:rPr>
              <w:rFonts w:ascii="Ebrima" w:hAnsi="Ebrima"/>
              <w:sz w:val="32"/>
              <w:szCs w:val="32"/>
            </w:rPr>
          </w:rPrChange>
        </w:rPr>
      </w:pPr>
      <w:r w:rsidRPr="001E7EE2">
        <w:rPr>
          <w:rFonts w:ascii="Ebrima" w:hAnsi="Ebrima"/>
          <w:sz w:val="32"/>
          <w:szCs w:val="32"/>
        </w:rPr>
        <w:t xml:space="preserve">8.አይናዲስ </w:t>
      </w:r>
      <w:proofErr w:type="spellStart"/>
      <w:r w:rsidRPr="001E7EE2">
        <w:rPr>
          <w:rFonts w:ascii="Ebrima" w:hAnsi="Ebrima"/>
          <w:sz w:val="32"/>
          <w:szCs w:val="32"/>
        </w:rPr>
        <w:t>ታደለ</w:t>
      </w:r>
      <w:proofErr w:type="spellEnd"/>
      <w:ins w:id="3" w:author="Solomon" w:date="2022-06-26T19:59:00Z">
        <w:r w:rsidR="004E6568">
          <w:rPr>
            <w:rFonts w:ascii="Ebrima" w:hAnsi="Ebrima"/>
            <w:sz w:val="32"/>
            <w:szCs w:val="32"/>
            <w:lang w:val="am-ET"/>
          </w:rPr>
          <w:t xml:space="preserve"> </w:t>
        </w:r>
        <w:r w:rsidR="004E6568">
          <w:rPr>
            <w:rFonts w:ascii="Ebrima" w:hAnsi="Ebrima"/>
            <w:sz w:val="32"/>
            <w:szCs w:val="32"/>
            <w:lang w:val="am-ET"/>
          </w:rPr>
          <w:tab/>
          <w:t>(ቃለ ጉባዔ ያዥ)</w:t>
        </w:r>
      </w:ins>
    </w:p>
    <w:p w:rsidR="006C5477" w:rsidRPr="003C5376" w:rsidRDefault="006C5477" w:rsidP="006C5477">
      <w:pPr>
        <w:rPr>
          <w:rFonts w:ascii="Ebrima" w:hAnsi="Ebrima"/>
          <w:b/>
          <w:sz w:val="32"/>
          <w:szCs w:val="32"/>
          <w:u w:val="single"/>
        </w:rPr>
      </w:pPr>
      <w:proofErr w:type="spellStart"/>
      <w:r w:rsidRPr="003C5376">
        <w:rPr>
          <w:rFonts w:ascii="Ebrima" w:hAnsi="Ebrima"/>
          <w:b/>
          <w:sz w:val="32"/>
          <w:szCs w:val="32"/>
          <w:u w:val="single"/>
        </w:rPr>
        <w:t>የስብሰባው</w:t>
      </w:r>
      <w:proofErr w:type="spellEnd"/>
      <w:r w:rsidRPr="003C5376">
        <w:rPr>
          <w:rFonts w:ascii="Ebrima" w:hAnsi="Ebrima"/>
          <w:b/>
          <w:sz w:val="32"/>
          <w:szCs w:val="32"/>
          <w:u w:val="single"/>
        </w:rPr>
        <w:t xml:space="preserve"> </w:t>
      </w:r>
      <w:proofErr w:type="spellStart"/>
      <w:r w:rsidRPr="003C5376">
        <w:rPr>
          <w:rFonts w:ascii="Ebrima" w:hAnsi="Ebrima"/>
          <w:b/>
          <w:sz w:val="32"/>
          <w:szCs w:val="32"/>
          <w:u w:val="single"/>
        </w:rPr>
        <w:t>አጀንዳዎች</w:t>
      </w:r>
      <w:proofErr w:type="spellEnd"/>
      <w:r w:rsidRPr="003C5376">
        <w:rPr>
          <w:rFonts w:ascii="Ebrima" w:hAnsi="Ebrima"/>
          <w:b/>
          <w:sz w:val="32"/>
          <w:szCs w:val="32"/>
          <w:u w:val="single"/>
        </w:rPr>
        <w:t>፡-</w:t>
      </w:r>
    </w:p>
    <w:p w:rsidR="006C5477" w:rsidRPr="00D060F9" w:rsidRDefault="006C5477" w:rsidP="006C5477">
      <w:pPr>
        <w:rPr>
          <w:rFonts w:ascii="Ebrima" w:hAnsi="Ebrima"/>
          <w:b/>
          <w:sz w:val="32"/>
          <w:szCs w:val="32"/>
        </w:rPr>
      </w:pPr>
      <w:r w:rsidRPr="00D060F9">
        <w:rPr>
          <w:rFonts w:ascii="Ebrima" w:hAnsi="Ebrima"/>
          <w:b/>
          <w:sz w:val="32"/>
          <w:szCs w:val="32"/>
        </w:rPr>
        <w:t xml:space="preserve">1.የሳምንቱ </w:t>
      </w:r>
      <w:proofErr w:type="spellStart"/>
      <w:r w:rsidRPr="00D060F9">
        <w:rPr>
          <w:rFonts w:ascii="Ebrima" w:hAnsi="Ebrima"/>
          <w:b/>
          <w:sz w:val="32"/>
          <w:szCs w:val="32"/>
        </w:rPr>
        <w:t>የድርጅታችን</w:t>
      </w:r>
      <w:proofErr w:type="spellEnd"/>
      <w:r w:rsidRPr="00D060F9">
        <w:rPr>
          <w:rFonts w:ascii="Ebrima" w:hAnsi="Ebrima"/>
          <w:b/>
          <w:sz w:val="32"/>
          <w:szCs w:val="32"/>
        </w:rPr>
        <w:t xml:space="preserve"> </w:t>
      </w:r>
      <w:proofErr w:type="spellStart"/>
      <w:r w:rsidRPr="00D060F9">
        <w:rPr>
          <w:rFonts w:ascii="Ebrima" w:hAnsi="Ebrima"/>
          <w:b/>
          <w:sz w:val="32"/>
          <w:szCs w:val="32"/>
        </w:rPr>
        <w:t>ዋና</w:t>
      </w:r>
      <w:proofErr w:type="spellEnd"/>
      <w:r w:rsidRPr="00D060F9">
        <w:rPr>
          <w:rFonts w:ascii="Ebrima" w:hAnsi="Ebrima"/>
          <w:b/>
          <w:sz w:val="32"/>
          <w:szCs w:val="32"/>
        </w:rPr>
        <w:t xml:space="preserve"> </w:t>
      </w:r>
      <w:proofErr w:type="spellStart"/>
      <w:r w:rsidRPr="00D060F9">
        <w:rPr>
          <w:rFonts w:ascii="Ebrima" w:hAnsi="Ebrima"/>
          <w:b/>
          <w:sz w:val="32"/>
          <w:szCs w:val="32"/>
        </w:rPr>
        <w:t>ዋና</w:t>
      </w:r>
      <w:proofErr w:type="spellEnd"/>
      <w:r w:rsidRPr="00D060F9">
        <w:rPr>
          <w:rFonts w:ascii="Ebrima" w:hAnsi="Ebrima"/>
          <w:b/>
          <w:sz w:val="32"/>
          <w:szCs w:val="32"/>
        </w:rPr>
        <w:t xml:space="preserve"> </w:t>
      </w:r>
      <w:proofErr w:type="spellStart"/>
      <w:r w:rsidRPr="00D060F9">
        <w:rPr>
          <w:rFonts w:ascii="Ebrima" w:hAnsi="Ebrima"/>
          <w:b/>
          <w:sz w:val="32"/>
          <w:szCs w:val="32"/>
        </w:rPr>
        <w:t>የስራ</w:t>
      </w:r>
      <w:proofErr w:type="spellEnd"/>
      <w:r w:rsidRPr="00D060F9">
        <w:rPr>
          <w:rFonts w:ascii="Ebrima" w:hAnsi="Ebrima"/>
          <w:b/>
          <w:sz w:val="32"/>
          <w:szCs w:val="32"/>
        </w:rPr>
        <w:t xml:space="preserve"> </w:t>
      </w:r>
      <w:proofErr w:type="spellStart"/>
      <w:r w:rsidRPr="00D060F9">
        <w:rPr>
          <w:rFonts w:ascii="Ebrima" w:hAnsi="Ebrima"/>
          <w:b/>
          <w:sz w:val="32"/>
          <w:szCs w:val="32"/>
        </w:rPr>
        <w:t>ክንውኖች</w:t>
      </w:r>
      <w:proofErr w:type="spellEnd"/>
      <w:r w:rsidRPr="00D060F9">
        <w:rPr>
          <w:rFonts w:ascii="Ebrima" w:hAnsi="Ebrima"/>
          <w:b/>
          <w:sz w:val="32"/>
          <w:szCs w:val="32"/>
        </w:rPr>
        <w:t xml:space="preserve"> </w:t>
      </w:r>
      <w:proofErr w:type="spellStart"/>
      <w:r w:rsidRPr="00D060F9">
        <w:rPr>
          <w:rFonts w:ascii="Ebrima" w:hAnsi="Ebrima"/>
          <w:b/>
          <w:sz w:val="32"/>
          <w:szCs w:val="32"/>
        </w:rPr>
        <w:t>ሪፖርት</w:t>
      </w:r>
      <w:proofErr w:type="spellEnd"/>
      <w:r w:rsidR="0026704E" w:rsidRPr="00D060F9">
        <w:rPr>
          <w:rFonts w:ascii="Ebrima" w:hAnsi="Ebrima"/>
          <w:b/>
          <w:sz w:val="32"/>
          <w:szCs w:val="32"/>
        </w:rPr>
        <w:t>፡-</w:t>
      </w:r>
    </w:p>
    <w:p w:rsidR="00BB1876" w:rsidRPr="00393619" w:rsidRDefault="00BB1876" w:rsidP="00BB1876">
      <w:pPr>
        <w:ind w:left="360"/>
        <w:rPr>
          <w:rFonts w:ascii="Ebrima" w:hAnsi="Ebrima" w:hint="eastAsia"/>
          <w:sz w:val="32"/>
          <w:szCs w:val="32"/>
          <w:lang w:val="am-ET"/>
          <w:rPrChange w:id="4" w:author="Solomon" w:date="2022-06-26T19:49:00Z">
            <w:rPr>
              <w:rFonts w:ascii="Ebrima" w:hAnsi="Ebrima"/>
              <w:sz w:val="32"/>
              <w:szCs w:val="32"/>
            </w:rPr>
          </w:rPrChange>
        </w:rPr>
      </w:pPr>
      <w:proofErr w:type="spellStart"/>
      <w:r w:rsidRPr="001E7EE2">
        <w:rPr>
          <w:rFonts w:ascii="Ebrima" w:hAnsi="Ebrima"/>
          <w:sz w:val="32"/>
          <w:szCs w:val="32"/>
        </w:rPr>
        <w:t>በሳለፍነው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ሳምንት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ውስጥ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የተከናወኑ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ዋና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ዋና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ተግባራት</w:t>
      </w:r>
      <w:proofErr w:type="spellEnd"/>
      <w:ins w:id="5" w:author="Solomon" w:date="2022-06-26T19:49:00Z">
        <w:r w:rsidR="00393619">
          <w:rPr>
            <w:rFonts w:ascii="Ebrima" w:hAnsi="Ebrima"/>
            <w:sz w:val="32"/>
            <w:szCs w:val="32"/>
            <w:lang w:val="am-ET"/>
          </w:rPr>
          <w:t xml:space="preserve"> ሪፖርት በመረሳ በሚከ</w:t>
        </w:r>
      </w:ins>
      <w:ins w:id="6" w:author="Solomon" w:date="2022-06-26T19:50:00Z">
        <w:r w:rsidR="00393619">
          <w:rPr>
            <w:rFonts w:ascii="Ebrima" w:hAnsi="Ebrima"/>
            <w:sz w:val="32"/>
            <w:szCs w:val="32"/>
            <w:lang w:val="am-ET"/>
          </w:rPr>
          <w:t>ተለው መልኩ ጠቅለል ተደርጎ ቀርቧል፡፡</w:t>
        </w:r>
      </w:ins>
    </w:p>
    <w:p w:rsidR="00BB1876" w:rsidRPr="001E7EE2" w:rsidRDefault="00A20376" w:rsidP="00BB1876">
      <w:pPr>
        <w:pStyle w:val="ListParagraph"/>
        <w:numPr>
          <w:ilvl w:val="0"/>
          <w:numId w:val="6"/>
        </w:numPr>
        <w:rPr>
          <w:rFonts w:ascii="Ebrima" w:hAnsi="Ebrima"/>
          <w:sz w:val="32"/>
          <w:szCs w:val="32"/>
        </w:rPr>
      </w:pPr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="00BB1876" w:rsidRPr="001E7EE2">
        <w:rPr>
          <w:rFonts w:ascii="Ebrima" w:hAnsi="Ebrima"/>
          <w:sz w:val="32"/>
          <w:szCs w:val="32"/>
        </w:rPr>
        <w:t>የድርጅታችንን</w:t>
      </w:r>
      <w:proofErr w:type="spellEnd"/>
      <w:r w:rsidR="00BB1876"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="00BB1876" w:rsidRPr="001E7EE2">
        <w:rPr>
          <w:rFonts w:ascii="Ebrima" w:hAnsi="Ebrima"/>
          <w:sz w:val="32"/>
          <w:szCs w:val="32"/>
        </w:rPr>
        <w:t>ንግድ</w:t>
      </w:r>
      <w:proofErr w:type="spellEnd"/>
      <w:r w:rsidR="00BB1876"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="00BB1876" w:rsidRPr="001E7EE2">
        <w:rPr>
          <w:rFonts w:ascii="Ebrima" w:hAnsi="Ebrima"/>
          <w:sz w:val="32"/>
          <w:szCs w:val="32"/>
        </w:rPr>
        <w:t>ፈቃድ</w:t>
      </w:r>
      <w:proofErr w:type="spellEnd"/>
      <w:r w:rsidR="00BB1876"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="00BB1876" w:rsidRPr="001E7EE2">
        <w:rPr>
          <w:rFonts w:ascii="Ebrima" w:hAnsi="Ebrima"/>
          <w:sz w:val="32"/>
          <w:szCs w:val="32"/>
        </w:rPr>
        <w:t>ጉዳይ</w:t>
      </w:r>
      <w:proofErr w:type="spellEnd"/>
      <w:r w:rsidR="00BB1876"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="00BB1876" w:rsidRPr="001E7EE2">
        <w:rPr>
          <w:rFonts w:ascii="Ebrima" w:hAnsi="Ebrima"/>
          <w:sz w:val="32"/>
          <w:szCs w:val="32"/>
        </w:rPr>
        <w:t>በማጠናቀቅ</w:t>
      </w:r>
      <w:proofErr w:type="spellEnd"/>
      <w:r w:rsidR="00BB1876"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="00BB1876" w:rsidRPr="001E7EE2">
        <w:rPr>
          <w:rFonts w:ascii="Ebrima" w:hAnsi="Ebrima"/>
          <w:sz w:val="32"/>
          <w:szCs w:val="32"/>
        </w:rPr>
        <w:t>ሕጋዊ</w:t>
      </w:r>
      <w:proofErr w:type="spellEnd"/>
      <w:r w:rsidR="00BB1876"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="00BB1876" w:rsidRPr="001E7EE2">
        <w:rPr>
          <w:rFonts w:ascii="Ebrima" w:hAnsi="Ebrima"/>
          <w:sz w:val="32"/>
          <w:szCs w:val="32"/>
        </w:rPr>
        <w:t>የድርጅታችን</w:t>
      </w:r>
      <w:proofErr w:type="spellEnd"/>
      <w:r w:rsidR="00BB1876"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="00BB1876" w:rsidRPr="001E7EE2">
        <w:rPr>
          <w:rFonts w:ascii="Ebrima" w:hAnsi="Ebrima"/>
          <w:sz w:val="32"/>
          <w:szCs w:val="32"/>
        </w:rPr>
        <w:t>ማህተም</w:t>
      </w:r>
      <w:proofErr w:type="spellEnd"/>
      <w:r w:rsidR="00BB1876"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="00BB1876" w:rsidRPr="001E7EE2">
        <w:rPr>
          <w:rFonts w:ascii="Ebrima" w:hAnsi="Ebrima"/>
          <w:sz w:val="32"/>
          <w:szCs w:val="32"/>
        </w:rPr>
        <w:t>ተቀርፀዋል</w:t>
      </w:r>
      <w:proofErr w:type="spellEnd"/>
      <w:r w:rsidR="008915E6" w:rsidRPr="001E7EE2">
        <w:rPr>
          <w:rFonts w:ascii="Ebrima" w:hAnsi="Ebrima"/>
          <w:sz w:val="32"/>
          <w:szCs w:val="32"/>
        </w:rPr>
        <w:t>፤</w:t>
      </w:r>
    </w:p>
    <w:p w:rsidR="00BB1876" w:rsidRPr="001E7EE2" w:rsidRDefault="00A20376" w:rsidP="00BB1876">
      <w:pPr>
        <w:pStyle w:val="ListParagraph"/>
        <w:numPr>
          <w:ilvl w:val="0"/>
          <w:numId w:val="6"/>
        </w:numPr>
        <w:rPr>
          <w:rFonts w:ascii="Ebrima" w:hAnsi="Ebrima"/>
          <w:sz w:val="32"/>
          <w:szCs w:val="32"/>
        </w:rPr>
      </w:pPr>
      <w:r w:rsidRPr="001E7EE2">
        <w:rPr>
          <w:rFonts w:ascii="Ebrima" w:hAnsi="Ebrima"/>
          <w:sz w:val="32"/>
          <w:szCs w:val="32"/>
        </w:rPr>
        <w:lastRenderedPageBreak/>
        <w:t xml:space="preserve"> </w:t>
      </w:r>
      <w:proofErr w:type="spellStart"/>
      <w:r w:rsidR="00BB1876" w:rsidRPr="001E7EE2">
        <w:rPr>
          <w:rFonts w:ascii="Ebrima" w:hAnsi="Ebrima"/>
          <w:sz w:val="32"/>
          <w:szCs w:val="32"/>
        </w:rPr>
        <w:t>አስፈላጊ</w:t>
      </w:r>
      <w:proofErr w:type="spellEnd"/>
      <w:r w:rsidR="00BB1876"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="00BB1876" w:rsidRPr="001E7EE2">
        <w:rPr>
          <w:rFonts w:ascii="Ebrima" w:hAnsi="Ebrima"/>
          <w:sz w:val="32"/>
          <w:szCs w:val="32"/>
        </w:rPr>
        <w:t>የሆኑ</w:t>
      </w:r>
      <w:proofErr w:type="spellEnd"/>
      <w:ins w:id="7" w:author="Solomon" w:date="2022-06-26T19:45:00Z">
        <w:r w:rsidR="00393619">
          <w:rPr>
            <w:rFonts w:ascii="Ebrima" w:hAnsi="Ebrima"/>
            <w:sz w:val="32"/>
            <w:szCs w:val="32"/>
            <w:lang w:val="am-ET"/>
          </w:rPr>
          <w:t xml:space="preserve"> አምስት</w:t>
        </w:r>
      </w:ins>
      <w:r w:rsidR="00BB1876"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="00BB1876" w:rsidRPr="001E7EE2">
        <w:rPr>
          <w:rFonts w:ascii="Ebrima" w:hAnsi="Ebrima"/>
          <w:sz w:val="32"/>
          <w:szCs w:val="32"/>
        </w:rPr>
        <w:t>ሕጋዊ</w:t>
      </w:r>
      <w:proofErr w:type="spellEnd"/>
      <w:r w:rsidR="00BB1876"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="00BB1876" w:rsidRPr="001E7EE2">
        <w:rPr>
          <w:rFonts w:ascii="Ebrima" w:hAnsi="Ebrima"/>
          <w:sz w:val="32"/>
          <w:szCs w:val="32"/>
        </w:rPr>
        <w:t>ደረሰኞች</w:t>
      </w:r>
      <w:proofErr w:type="spellEnd"/>
      <w:r w:rsidR="00BB1876"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="00BB1876" w:rsidRPr="001E7EE2">
        <w:rPr>
          <w:rFonts w:ascii="Ebrima" w:hAnsi="Ebrima"/>
          <w:sz w:val="32"/>
          <w:szCs w:val="32"/>
        </w:rPr>
        <w:t>ታትመዋል</w:t>
      </w:r>
      <w:proofErr w:type="spellEnd"/>
      <w:r w:rsidR="008915E6"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="008915E6" w:rsidRPr="001E7EE2">
        <w:rPr>
          <w:rFonts w:ascii="Ebrima" w:hAnsi="Ebrima"/>
          <w:sz w:val="32"/>
          <w:szCs w:val="32"/>
        </w:rPr>
        <w:t>ማለትም</w:t>
      </w:r>
      <w:proofErr w:type="spellEnd"/>
      <w:r w:rsidR="008915E6" w:rsidRPr="001E7EE2">
        <w:rPr>
          <w:rFonts w:ascii="Ebrima" w:hAnsi="Ebrima"/>
          <w:sz w:val="32"/>
          <w:szCs w:val="32"/>
        </w:rPr>
        <w:t xml:space="preserve"> </w:t>
      </w:r>
      <w:r w:rsidR="00BB1876" w:rsidRPr="001E7EE2">
        <w:rPr>
          <w:rFonts w:ascii="Ebrima" w:hAnsi="Ebrima"/>
          <w:sz w:val="32"/>
          <w:szCs w:val="32"/>
        </w:rPr>
        <w:t>(</w:t>
      </w:r>
      <w:proofErr w:type="spellStart"/>
      <w:r w:rsidR="00BB1876" w:rsidRPr="001E7EE2">
        <w:rPr>
          <w:rFonts w:ascii="Ebrima" w:hAnsi="Ebrima"/>
          <w:sz w:val="32"/>
          <w:szCs w:val="32"/>
        </w:rPr>
        <w:t>የገቢ፣የሽ</w:t>
      </w:r>
      <w:r w:rsidR="00BB1876" w:rsidRPr="001E7EE2">
        <w:rPr>
          <w:rFonts w:ascii="Ebrima" w:eastAsia="SimSun" w:hAnsi="Ebrima" w:cs="SimSun"/>
          <w:sz w:val="32"/>
          <w:szCs w:val="32"/>
        </w:rPr>
        <w:t>ያጭ፣</w:t>
      </w:r>
      <w:r w:rsidR="008915E6" w:rsidRPr="001E7EE2">
        <w:rPr>
          <w:rFonts w:ascii="Ebrima" w:eastAsia="SimSun" w:hAnsi="Ebrima" w:cs="SimSun"/>
          <w:sz w:val="32"/>
          <w:szCs w:val="32"/>
        </w:rPr>
        <w:t>የዊዝሆልዲን</w:t>
      </w:r>
      <w:proofErr w:type="spellEnd"/>
      <w:r w:rsidR="008915E6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8915E6" w:rsidRPr="001E7EE2">
        <w:rPr>
          <w:rFonts w:ascii="Ebrima" w:eastAsia="SimSun" w:hAnsi="Ebrima" w:cs="SimSun"/>
          <w:sz w:val="32"/>
          <w:szCs w:val="32"/>
        </w:rPr>
        <w:t>ታክስ</w:t>
      </w:r>
      <w:proofErr w:type="spellEnd"/>
      <w:r w:rsidR="008915E6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8915E6" w:rsidRPr="001E7EE2">
        <w:rPr>
          <w:rFonts w:ascii="Ebrima" w:eastAsia="SimSun" w:hAnsi="Ebrima" w:cs="SimSun"/>
          <w:sz w:val="32"/>
          <w:szCs w:val="32"/>
        </w:rPr>
        <w:t>ወ</w:t>
      </w:r>
      <w:r w:rsidR="007A7445" w:rsidRPr="001E7EE2">
        <w:rPr>
          <w:rFonts w:ascii="Ebrima" w:eastAsia="SimSun" w:hAnsi="Ebrima" w:cs="SimSun"/>
          <w:sz w:val="32"/>
          <w:szCs w:val="32"/>
        </w:rPr>
        <w:t>ይም</w:t>
      </w:r>
      <w:proofErr w:type="spellEnd"/>
      <w:r w:rsidR="008915E6" w:rsidRPr="001E7EE2">
        <w:rPr>
          <w:rFonts w:ascii="Ebrima" w:eastAsia="SimSun" w:hAnsi="Ebrima" w:cs="SimSun"/>
          <w:sz w:val="32"/>
          <w:szCs w:val="32"/>
        </w:rPr>
        <w:t xml:space="preserve"> 2 </w:t>
      </w:r>
      <w:proofErr w:type="spellStart"/>
      <w:r w:rsidR="008915E6" w:rsidRPr="001E7EE2">
        <w:rPr>
          <w:rFonts w:ascii="Ebrima" w:eastAsia="SimSun" w:hAnsi="Ebrima" w:cs="SimSun"/>
          <w:sz w:val="32"/>
          <w:szCs w:val="32"/>
        </w:rPr>
        <w:t>ፐርሰንት፣የክሬዲት</w:t>
      </w:r>
      <w:proofErr w:type="spellEnd"/>
      <w:r w:rsidR="008915E6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8915E6" w:rsidRPr="001E7EE2">
        <w:rPr>
          <w:rFonts w:ascii="Ebrima" w:eastAsia="SimSun" w:hAnsi="Ebrima" w:cs="SimSun"/>
          <w:sz w:val="32"/>
          <w:szCs w:val="32"/>
        </w:rPr>
        <w:t>ሽያጭ</w:t>
      </w:r>
      <w:proofErr w:type="spellEnd"/>
      <w:r w:rsidR="008915E6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8915E6" w:rsidRPr="001E7EE2">
        <w:rPr>
          <w:rFonts w:ascii="Ebrima" w:eastAsia="SimSun" w:hAnsi="Ebrima" w:cs="SimSun"/>
          <w:sz w:val="32"/>
          <w:szCs w:val="32"/>
        </w:rPr>
        <w:t>ደረሰኞች</w:t>
      </w:r>
      <w:proofErr w:type="spellEnd"/>
      <w:r w:rsidR="008915E6" w:rsidRPr="001E7EE2">
        <w:rPr>
          <w:rFonts w:ascii="Ebrima" w:eastAsia="SimSun" w:hAnsi="Ebrima" w:cs="SimSun"/>
          <w:sz w:val="32"/>
          <w:szCs w:val="32"/>
        </w:rPr>
        <w:t>)፤</w:t>
      </w:r>
    </w:p>
    <w:p w:rsidR="008915E6" w:rsidRPr="001E7EE2" w:rsidRDefault="00A20376" w:rsidP="00BB1876">
      <w:pPr>
        <w:pStyle w:val="ListParagraph"/>
        <w:numPr>
          <w:ilvl w:val="0"/>
          <w:numId w:val="6"/>
        </w:numPr>
        <w:rPr>
          <w:rFonts w:ascii="Ebrima" w:hAnsi="Ebrima"/>
          <w:sz w:val="32"/>
          <w:szCs w:val="32"/>
        </w:rPr>
      </w:pPr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8915E6" w:rsidRPr="001E7EE2">
        <w:rPr>
          <w:rFonts w:ascii="Ebrima" w:eastAsia="SimSun" w:hAnsi="Ebrima" w:cs="SimSun"/>
          <w:sz w:val="32"/>
          <w:szCs w:val="32"/>
        </w:rPr>
        <w:t>በገቢዎች</w:t>
      </w:r>
      <w:proofErr w:type="spellEnd"/>
      <w:r w:rsidR="008915E6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8915E6" w:rsidRPr="001E7EE2">
        <w:rPr>
          <w:rFonts w:ascii="Ebrima" w:eastAsia="SimSun" w:hAnsi="Ebrima" w:cs="SimSun"/>
          <w:sz w:val="32"/>
          <w:szCs w:val="32"/>
        </w:rPr>
        <w:t>ሚኒስቴር</w:t>
      </w:r>
      <w:proofErr w:type="spellEnd"/>
      <w:r w:rsidR="008915E6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8915E6" w:rsidRPr="001E7EE2">
        <w:rPr>
          <w:rFonts w:ascii="Ebrima" w:eastAsia="SimSun" w:hAnsi="Ebrima" w:cs="SimSun"/>
          <w:sz w:val="32"/>
          <w:szCs w:val="32"/>
        </w:rPr>
        <w:t>ምስራቅ</w:t>
      </w:r>
      <w:proofErr w:type="spellEnd"/>
      <w:r w:rsidR="008915E6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8915E6" w:rsidRPr="001E7EE2">
        <w:rPr>
          <w:rFonts w:ascii="Ebrima" w:eastAsia="SimSun" w:hAnsi="Ebrima" w:cs="SimSun"/>
          <w:sz w:val="32"/>
          <w:szCs w:val="32"/>
        </w:rPr>
        <w:t>አዲስ</w:t>
      </w:r>
      <w:proofErr w:type="spellEnd"/>
      <w:r w:rsidR="008915E6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8915E6" w:rsidRPr="001E7EE2">
        <w:rPr>
          <w:rFonts w:ascii="Ebrima" w:eastAsia="SimSun" w:hAnsi="Ebrima" w:cs="SimSun"/>
          <w:sz w:val="32"/>
          <w:szCs w:val="32"/>
        </w:rPr>
        <w:t>አበባ</w:t>
      </w:r>
      <w:proofErr w:type="spellEnd"/>
      <w:r w:rsidR="008915E6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8915E6" w:rsidRPr="001E7EE2">
        <w:rPr>
          <w:rFonts w:ascii="Ebrima" w:eastAsia="SimSun" w:hAnsi="Ebrima" w:cs="SimSun"/>
          <w:sz w:val="32"/>
          <w:szCs w:val="32"/>
        </w:rPr>
        <w:t>በተዘጋ</w:t>
      </w:r>
      <w:del w:id="8" w:author="Solomon" w:date="2022-06-26T19:46:00Z">
        <w:r w:rsidR="008915E6" w:rsidRPr="001E7EE2" w:rsidDel="00393619">
          <w:rPr>
            <w:rFonts w:ascii="Ebrima" w:eastAsia="SimSun" w:hAnsi="Ebrima" w:cs="SimSun"/>
            <w:sz w:val="32"/>
            <w:szCs w:val="32"/>
          </w:rPr>
          <w:delText>ጀ</w:delText>
        </w:r>
      </w:del>
      <w:ins w:id="9" w:author="Solomon" w:date="2022-06-26T19:46:00Z">
        <w:r w:rsidR="00393619">
          <w:rPr>
            <w:rFonts w:ascii="Ebrima" w:eastAsia="SimSun" w:hAnsi="Ebrima" w:cs="SimSun"/>
            <w:sz w:val="32"/>
            <w:szCs w:val="32"/>
          </w:rPr>
          <w:t>ጁ</w:t>
        </w:r>
        <w:proofErr w:type="spellEnd"/>
        <w:r w:rsidR="00393619">
          <w:rPr>
            <w:rFonts w:ascii="Ebrima" w:eastAsia="SimSun" w:hAnsi="Ebrima" w:cs="SimSun"/>
            <w:sz w:val="32"/>
            <w:szCs w:val="32"/>
            <w:lang w:val="am-ET"/>
          </w:rPr>
          <w:t xml:space="preserve"> ሁለት</w:t>
        </w:r>
      </w:ins>
      <w:r w:rsidR="008915E6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8915E6" w:rsidRPr="001E7EE2">
        <w:rPr>
          <w:rFonts w:ascii="Ebrima" w:eastAsia="SimSun" w:hAnsi="Ebrima" w:cs="SimSun"/>
          <w:sz w:val="32"/>
          <w:szCs w:val="32"/>
        </w:rPr>
        <w:t>ስልጠና</w:t>
      </w:r>
      <w:ins w:id="10" w:author="Solomon" w:date="2022-06-26T19:46:00Z">
        <w:r w:rsidR="00393619">
          <w:rPr>
            <w:rFonts w:ascii="Ebrima" w:eastAsia="SimSun" w:hAnsi="Ebrima" w:cs="SimSun"/>
            <w:sz w:val="32"/>
            <w:szCs w:val="32"/>
          </w:rPr>
          <w:t>ዎች</w:t>
        </w:r>
      </w:ins>
      <w:proofErr w:type="spellEnd"/>
      <w:r w:rsidR="008915E6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8915E6" w:rsidRPr="001E7EE2">
        <w:rPr>
          <w:rFonts w:ascii="Ebrima" w:eastAsia="SimSun" w:hAnsi="Ebrima" w:cs="SimSun"/>
          <w:sz w:val="32"/>
          <w:szCs w:val="32"/>
        </w:rPr>
        <w:t>ላይ</w:t>
      </w:r>
      <w:proofErr w:type="spellEnd"/>
      <w:r w:rsidR="008915E6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8915E6" w:rsidRPr="001E7EE2">
        <w:rPr>
          <w:rFonts w:ascii="Ebrima" w:eastAsia="SimSun" w:hAnsi="Ebrima" w:cs="SimSun"/>
          <w:sz w:val="32"/>
          <w:szCs w:val="32"/>
        </w:rPr>
        <w:t>በመሳተፍ</w:t>
      </w:r>
      <w:proofErr w:type="spellEnd"/>
      <w:r w:rsidR="008915E6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8915E6" w:rsidRPr="001E7EE2">
        <w:rPr>
          <w:rFonts w:ascii="Ebrima" w:eastAsia="SimSun" w:hAnsi="Ebrima" w:cs="SimSun"/>
          <w:sz w:val="32"/>
          <w:szCs w:val="32"/>
        </w:rPr>
        <w:t>እንዴት</w:t>
      </w:r>
      <w:proofErr w:type="spellEnd"/>
      <w:r w:rsidR="008915E6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8915E6" w:rsidRPr="001E7EE2">
        <w:rPr>
          <w:rFonts w:ascii="Ebrima" w:eastAsia="SimSun" w:hAnsi="Ebrima" w:cs="SimSun"/>
          <w:sz w:val="32"/>
          <w:szCs w:val="32"/>
        </w:rPr>
        <w:t>ታክሶችን</w:t>
      </w:r>
      <w:proofErr w:type="spellEnd"/>
      <w:r w:rsidR="008915E6" w:rsidRPr="001E7EE2">
        <w:rPr>
          <w:rFonts w:ascii="Ebrima" w:eastAsia="SimSun" w:hAnsi="Ebrima" w:cs="SimSun"/>
          <w:sz w:val="32"/>
          <w:szCs w:val="32"/>
        </w:rPr>
        <w:t xml:space="preserve"> online </w:t>
      </w:r>
      <w:proofErr w:type="spellStart"/>
      <w:r w:rsidR="008915E6" w:rsidRPr="001E7EE2">
        <w:rPr>
          <w:rFonts w:ascii="Ebrima" w:eastAsia="SimSun" w:hAnsi="Ebrima" w:cs="SimSun"/>
          <w:sz w:val="32"/>
          <w:szCs w:val="32"/>
        </w:rPr>
        <w:t>ሪፖርት</w:t>
      </w:r>
      <w:proofErr w:type="spellEnd"/>
      <w:r w:rsidR="008915E6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8915E6" w:rsidRPr="001E7EE2">
        <w:rPr>
          <w:rFonts w:ascii="Ebrima" w:eastAsia="SimSun" w:hAnsi="Ebrima" w:cs="SimSun"/>
          <w:sz w:val="32"/>
          <w:szCs w:val="32"/>
        </w:rPr>
        <w:t>ማድረግ</w:t>
      </w:r>
      <w:proofErr w:type="spellEnd"/>
      <w:r w:rsidR="008915E6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8915E6" w:rsidRPr="001E7EE2">
        <w:rPr>
          <w:rFonts w:ascii="Ebrima" w:eastAsia="SimSun" w:hAnsi="Ebrima" w:cs="SimSun"/>
          <w:sz w:val="32"/>
          <w:szCs w:val="32"/>
        </w:rPr>
        <w:t>እንዳለብንና</w:t>
      </w:r>
      <w:proofErr w:type="spellEnd"/>
      <w:r w:rsidR="008915E6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8915E6" w:rsidRPr="001E7EE2">
        <w:rPr>
          <w:rFonts w:ascii="Ebrima" w:eastAsia="SimSun" w:hAnsi="Ebrima" w:cs="SimSun"/>
          <w:sz w:val="32"/>
          <w:szCs w:val="32"/>
        </w:rPr>
        <w:t>መሰረታዊ</w:t>
      </w:r>
      <w:proofErr w:type="spellEnd"/>
      <w:r w:rsidR="008915E6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8915E6" w:rsidRPr="001E7EE2">
        <w:rPr>
          <w:rFonts w:ascii="Ebrima" w:eastAsia="SimSun" w:hAnsi="Ebrima" w:cs="SimSun"/>
          <w:sz w:val="32"/>
          <w:szCs w:val="32"/>
        </w:rPr>
        <w:t>የሆኑ</w:t>
      </w:r>
      <w:proofErr w:type="spellEnd"/>
      <w:r w:rsidR="008915E6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E32FFE" w:rsidRPr="001E7EE2">
        <w:rPr>
          <w:rFonts w:ascii="Ebrima" w:eastAsia="SimSun" w:hAnsi="Ebrima" w:cs="SimSun"/>
          <w:sz w:val="32"/>
          <w:szCs w:val="32"/>
        </w:rPr>
        <w:t>እና</w:t>
      </w:r>
      <w:proofErr w:type="spellEnd"/>
      <w:r w:rsidR="00E32FFE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8915E6" w:rsidRPr="001E7EE2">
        <w:rPr>
          <w:rFonts w:ascii="Ebrima" w:eastAsia="SimSun" w:hAnsi="Ebrima" w:cs="SimSun"/>
          <w:sz w:val="32"/>
          <w:szCs w:val="32"/>
        </w:rPr>
        <w:t>ለአዳዲስ</w:t>
      </w:r>
      <w:proofErr w:type="spellEnd"/>
      <w:r w:rsidR="008915E6" w:rsidRPr="001E7EE2">
        <w:rPr>
          <w:rFonts w:ascii="Ebrima" w:eastAsia="SimSun" w:hAnsi="Ebrima" w:cs="SimSun"/>
          <w:sz w:val="32"/>
          <w:szCs w:val="32"/>
        </w:rPr>
        <w:t xml:space="preserve"> /</w:t>
      </w:r>
      <w:proofErr w:type="spellStart"/>
      <w:r w:rsidR="008915E6" w:rsidRPr="001E7EE2">
        <w:rPr>
          <w:rFonts w:ascii="Ebrima" w:eastAsia="SimSun" w:hAnsi="Ebrima" w:cs="SimSun"/>
          <w:sz w:val="32"/>
          <w:szCs w:val="32"/>
        </w:rPr>
        <w:t>ጀማሪ</w:t>
      </w:r>
      <w:proofErr w:type="spellEnd"/>
      <w:r w:rsidR="008915E6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E32FFE" w:rsidRPr="001E7EE2">
        <w:rPr>
          <w:rFonts w:ascii="Ebrima" w:eastAsia="SimSun" w:hAnsi="Ebrima" w:cs="SimSun"/>
          <w:sz w:val="32"/>
          <w:szCs w:val="32"/>
        </w:rPr>
        <w:t>ድርጅቶች</w:t>
      </w:r>
      <w:proofErr w:type="spellEnd"/>
      <w:r w:rsidR="008915E6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8915E6" w:rsidRPr="001E7EE2">
        <w:rPr>
          <w:rFonts w:ascii="Ebrima" w:eastAsia="SimSun" w:hAnsi="Ebrima" w:cs="SimSun"/>
          <w:sz w:val="32"/>
          <w:szCs w:val="32"/>
        </w:rPr>
        <w:t>ስለታክስ</w:t>
      </w:r>
      <w:proofErr w:type="spellEnd"/>
      <w:r w:rsidR="008915E6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8915E6" w:rsidRPr="001E7EE2">
        <w:rPr>
          <w:rFonts w:ascii="Ebrima" w:eastAsia="SimSun" w:hAnsi="Ebrima" w:cs="SimSun"/>
          <w:sz w:val="32"/>
          <w:szCs w:val="32"/>
        </w:rPr>
        <w:t>ማወቅ</w:t>
      </w:r>
      <w:proofErr w:type="spellEnd"/>
      <w:r w:rsidR="008915E6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8915E6" w:rsidRPr="001E7EE2">
        <w:rPr>
          <w:rFonts w:ascii="Ebrima" w:eastAsia="SimSun" w:hAnsi="Ebrima" w:cs="SimSun"/>
          <w:sz w:val="32"/>
          <w:szCs w:val="32"/>
        </w:rPr>
        <w:t>የሚገባን</w:t>
      </w:r>
      <w:proofErr w:type="spellEnd"/>
      <w:r w:rsidR="008915E6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8915E6" w:rsidRPr="001E7EE2">
        <w:rPr>
          <w:rFonts w:ascii="Ebrima" w:eastAsia="SimSun" w:hAnsi="Ebrima" w:cs="SimSun"/>
          <w:sz w:val="32"/>
          <w:szCs w:val="32"/>
        </w:rPr>
        <w:t>ጉዳዮችን</w:t>
      </w:r>
      <w:proofErr w:type="spellEnd"/>
      <w:r w:rsidR="008915E6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8915E6" w:rsidRPr="001E7EE2">
        <w:rPr>
          <w:rFonts w:ascii="Ebrima" w:eastAsia="SimSun" w:hAnsi="Ebrima" w:cs="SimSun"/>
          <w:sz w:val="32"/>
          <w:szCs w:val="32"/>
        </w:rPr>
        <w:t>ስልጠና</w:t>
      </w:r>
      <w:proofErr w:type="spellEnd"/>
      <w:r w:rsidR="008915E6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8915E6" w:rsidRPr="001E7EE2">
        <w:rPr>
          <w:rFonts w:ascii="Ebrima" w:eastAsia="SimSun" w:hAnsi="Ebrima" w:cs="SimSun"/>
          <w:sz w:val="32"/>
          <w:szCs w:val="32"/>
        </w:rPr>
        <w:t>አግኝተናል</w:t>
      </w:r>
      <w:proofErr w:type="spellEnd"/>
      <w:r w:rsidR="008915E6" w:rsidRPr="001E7EE2">
        <w:rPr>
          <w:rFonts w:ascii="Ebrima" w:eastAsia="SimSun" w:hAnsi="Ebrima" w:cs="SimSun"/>
          <w:sz w:val="32"/>
          <w:szCs w:val="32"/>
        </w:rPr>
        <w:t>፤</w:t>
      </w:r>
    </w:p>
    <w:p w:rsidR="008915E6" w:rsidRPr="001E7EE2" w:rsidRDefault="00A20376" w:rsidP="00BB1876">
      <w:pPr>
        <w:pStyle w:val="ListParagraph"/>
        <w:numPr>
          <w:ilvl w:val="0"/>
          <w:numId w:val="6"/>
        </w:numPr>
        <w:rPr>
          <w:rFonts w:ascii="Ebrima" w:hAnsi="Ebrima"/>
          <w:sz w:val="32"/>
          <w:szCs w:val="32"/>
        </w:rPr>
      </w:pPr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8915E6" w:rsidRPr="001E7EE2">
        <w:rPr>
          <w:rFonts w:ascii="Ebrima" w:eastAsia="SimSun" w:hAnsi="Ebrima" w:cs="SimSun"/>
          <w:sz w:val="32"/>
          <w:szCs w:val="32"/>
        </w:rPr>
        <w:t>የተንቀሳቃሽ</w:t>
      </w:r>
      <w:proofErr w:type="spellEnd"/>
      <w:r w:rsidR="008915E6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8915E6" w:rsidRPr="001E7EE2">
        <w:rPr>
          <w:rFonts w:ascii="Ebrima" w:eastAsia="SimSun" w:hAnsi="Ebrima" w:cs="SimSun"/>
          <w:sz w:val="32"/>
          <w:szCs w:val="32"/>
        </w:rPr>
        <w:t>ሂሳብ</w:t>
      </w:r>
      <w:proofErr w:type="spellEnd"/>
      <w:r w:rsidR="008915E6" w:rsidRPr="001E7EE2">
        <w:rPr>
          <w:rFonts w:ascii="Ebrima" w:eastAsia="SimSun" w:hAnsi="Ebrima" w:cs="SimSun"/>
          <w:sz w:val="32"/>
          <w:szCs w:val="32"/>
        </w:rPr>
        <w:t>/</w:t>
      </w:r>
      <w:proofErr w:type="spellStart"/>
      <w:r w:rsidR="008915E6" w:rsidRPr="001E7EE2">
        <w:rPr>
          <w:rFonts w:ascii="Ebrima" w:eastAsia="SimSun" w:hAnsi="Ebrima" w:cs="SimSun"/>
          <w:sz w:val="32"/>
          <w:szCs w:val="32"/>
        </w:rPr>
        <w:t>ቼክ</w:t>
      </w:r>
      <w:proofErr w:type="spellEnd"/>
      <w:r w:rsidR="008915E6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8915E6" w:rsidRPr="001E7EE2">
        <w:rPr>
          <w:rFonts w:ascii="Ebrima" w:eastAsia="SimSun" w:hAnsi="Ebrima" w:cs="SimSun"/>
          <w:sz w:val="32"/>
          <w:szCs w:val="32"/>
        </w:rPr>
        <w:t>አካውንት</w:t>
      </w:r>
      <w:proofErr w:type="spellEnd"/>
      <w:r w:rsidR="008915E6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8915E6" w:rsidRPr="001E7EE2">
        <w:rPr>
          <w:rFonts w:ascii="Ebrima" w:eastAsia="SimSun" w:hAnsi="Ebrima" w:cs="SimSun"/>
          <w:sz w:val="32"/>
          <w:szCs w:val="32"/>
        </w:rPr>
        <w:t>ተከፍቷል</w:t>
      </w:r>
      <w:proofErr w:type="spellEnd"/>
      <w:r w:rsidR="009745ED" w:rsidRPr="001E7EE2">
        <w:rPr>
          <w:rFonts w:ascii="Ebrima" w:eastAsia="SimSun" w:hAnsi="Ebrima" w:cs="SimSun"/>
          <w:sz w:val="32"/>
          <w:szCs w:val="32"/>
        </w:rPr>
        <w:t>፤</w:t>
      </w:r>
    </w:p>
    <w:p w:rsidR="009745ED" w:rsidRPr="001E7EE2" w:rsidRDefault="00A20376" w:rsidP="00BB1876">
      <w:pPr>
        <w:pStyle w:val="ListParagraph"/>
        <w:numPr>
          <w:ilvl w:val="0"/>
          <w:numId w:val="6"/>
        </w:numPr>
        <w:rPr>
          <w:rFonts w:ascii="Ebrima" w:hAnsi="Ebrima"/>
          <w:sz w:val="32"/>
          <w:szCs w:val="32"/>
        </w:rPr>
      </w:pPr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r w:rsidR="009745ED" w:rsidRPr="001E7EE2">
        <w:rPr>
          <w:rFonts w:ascii="Ebrima" w:eastAsia="SimSun" w:hAnsi="Ebrima" w:cs="SimSun"/>
          <w:sz w:val="32"/>
          <w:szCs w:val="32"/>
        </w:rPr>
        <w:t xml:space="preserve">የ 2S </w:t>
      </w:r>
      <w:proofErr w:type="spellStart"/>
      <w:r w:rsidR="000859C3" w:rsidRPr="001E7EE2">
        <w:rPr>
          <w:rFonts w:ascii="Ebrima" w:eastAsia="SimSun" w:hAnsi="Ebrima" w:cs="SimSun"/>
          <w:sz w:val="32"/>
          <w:szCs w:val="32"/>
        </w:rPr>
        <w:t>ስራ</w:t>
      </w:r>
      <w:proofErr w:type="spellEnd"/>
      <w:r w:rsidR="000859C3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0859C3" w:rsidRPr="001E7EE2">
        <w:rPr>
          <w:rFonts w:ascii="Ebrima" w:eastAsia="SimSun" w:hAnsi="Ebrima" w:cs="SimSun"/>
          <w:sz w:val="32"/>
          <w:szCs w:val="32"/>
        </w:rPr>
        <w:t>ተጀምሯል</w:t>
      </w:r>
      <w:proofErr w:type="spellEnd"/>
      <w:r w:rsidR="000859C3" w:rsidRPr="001E7EE2">
        <w:rPr>
          <w:rFonts w:ascii="Ebrima" w:eastAsia="SimSun" w:hAnsi="Ebrima" w:cs="SimSun"/>
          <w:sz w:val="32"/>
          <w:szCs w:val="32"/>
        </w:rPr>
        <w:t>፤</w:t>
      </w:r>
    </w:p>
    <w:p w:rsidR="000859C3" w:rsidRPr="001E7EE2" w:rsidRDefault="00A20376" w:rsidP="00BB1876">
      <w:pPr>
        <w:pStyle w:val="ListParagraph"/>
        <w:numPr>
          <w:ilvl w:val="0"/>
          <w:numId w:val="6"/>
        </w:numPr>
        <w:rPr>
          <w:rFonts w:ascii="Ebrima" w:hAnsi="Ebrima"/>
          <w:sz w:val="32"/>
          <w:szCs w:val="32"/>
        </w:rPr>
      </w:pPr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r w:rsidR="000859C3" w:rsidRPr="001E7EE2">
        <w:rPr>
          <w:rFonts w:ascii="Ebrima" w:eastAsia="SimSun" w:hAnsi="Ebrima" w:cs="SimSun"/>
          <w:sz w:val="32"/>
          <w:szCs w:val="32"/>
        </w:rPr>
        <w:t xml:space="preserve">የ MABSR </w:t>
      </w:r>
      <w:proofErr w:type="spellStart"/>
      <w:r w:rsidR="000859C3" w:rsidRPr="001E7EE2">
        <w:rPr>
          <w:rFonts w:ascii="Ebrima" w:eastAsia="SimSun" w:hAnsi="Ebrima" w:cs="SimSun"/>
          <w:sz w:val="32"/>
          <w:szCs w:val="32"/>
        </w:rPr>
        <w:t>የስልጠና</w:t>
      </w:r>
      <w:proofErr w:type="spellEnd"/>
      <w:r w:rsidR="000859C3" w:rsidRPr="001E7EE2">
        <w:rPr>
          <w:rFonts w:ascii="Ebrima" w:eastAsia="SimSun" w:hAnsi="Ebrima" w:cs="SimSun"/>
          <w:sz w:val="32"/>
          <w:szCs w:val="32"/>
        </w:rPr>
        <w:t xml:space="preserve"> 4ኛው </w:t>
      </w:r>
      <w:proofErr w:type="spellStart"/>
      <w:r w:rsidR="000859C3" w:rsidRPr="001E7EE2">
        <w:rPr>
          <w:rFonts w:ascii="Ebrima" w:eastAsia="SimSun" w:hAnsi="Ebrima" w:cs="SimSun"/>
          <w:sz w:val="32"/>
          <w:szCs w:val="32"/>
        </w:rPr>
        <w:t>እና</w:t>
      </w:r>
      <w:proofErr w:type="spellEnd"/>
      <w:r w:rsidR="000859C3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0859C3" w:rsidRPr="001E7EE2">
        <w:rPr>
          <w:rFonts w:ascii="Ebrima" w:eastAsia="SimSun" w:hAnsi="Ebrima" w:cs="SimSun"/>
          <w:sz w:val="32"/>
          <w:szCs w:val="32"/>
        </w:rPr>
        <w:t>የመጨረሻው</w:t>
      </w:r>
      <w:proofErr w:type="spellEnd"/>
      <w:r w:rsidR="000859C3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0859C3" w:rsidRPr="001E7EE2">
        <w:rPr>
          <w:rFonts w:ascii="Ebrima" w:eastAsia="SimSun" w:hAnsi="Ebrima" w:cs="SimSun"/>
          <w:sz w:val="32"/>
          <w:szCs w:val="32"/>
        </w:rPr>
        <w:t>ክፍል</w:t>
      </w:r>
      <w:proofErr w:type="spellEnd"/>
      <w:r w:rsidR="000859C3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ins w:id="11" w:author="Solomon" w:date="2022-06-26T19:46:00Z">
        <w:r w:rsidR="00393619">
          <w:rPr>
            <w:rFonts w:ascii="Ebrima" w:eastAsia="SimSun" w:hAnsi="Ebrima" w:cs="SimSun"/>
            <w:sz w:val="32"/>
            <w:szCs w:val="32"/>
          </w:rPr>
          <w:t>በቪዲዮ</w:t>
        </w:r>
        <w:proofErr w:type="spellEnd"/>
        <w:r w:rsidR="00393619">
          <w:rPr>
            <w:rFonts w:ascii="Ebrima" w:eastAsia="SimSun" w:hAnsi="Ebrima" w:cs="SimSun"/>
            <w:sz w:val="32"/>
            <w:szCs w:val="32"/>
            <w:lang w:val="am-ET"/>
          </w:rPr>
          <w:t xml:space="preserve"> ተቀርጾ ለአባላት በቴሌግራም ቻናላችን </w:t>
        </w:r>
      </w:ins>
      <w:proofErr w:type="spellStart"/>
      <w:r w:rsidR="000859C3" w:rsidRPr="001E7EE2">
        <w:rPr>
          <w:rFonts w:ascii="Ebrima" w:eastAsia="SimSun" w:hAnsi="Ebrima" w:cs="SimSun"/>
          <w:sz w:val="32"/>
          <w:szCs w:val="32"/>
        </w:rPr>
        <w:t>ተላልፏል</w:t>
      </w:r>
      <w:proofErr w:type="spellEnd"/>
      <w:r w:rsidR="000859C3" w:rsidRPr="001E7EE2">
        <w:rPr>
          <w:rFonts w:ascii="Ebrima" w:eastAsia="SimSun" w:hAnsi="Ebrima" w:cs="SimSun"/>
          <w:sz w:val="32"/>
          <w:szCs w:val="32"/>
        </w:rPr>
        <w:t>፤</w:t>
      </w:r>
    </w:p>
    <w:p w:rsidR="000859C3" w:rsidRPr="001E7EE2" w:rsidRDefault="00A20376" w:rsidP="00BB1876">
      <w:pPr>
        <w:pStyle w:val="ListParagraph"/>
        <w:numPr>
          <w:ilvl w:val="0"/>
          <w:numId w:val="6"/>
        </w:numPr>
        <w:rPr>
          <w:rFonts w:ascii="Ebrima" w:hAnsi="Ebrima"/>
          <w:sz w:val="32"/>
          <w:szCs w:val="32"/>
        </w:rPr>
      </w:pPr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0859C3" w:rsidRPr="001E7EE2">
        <w:rPr>
          <w:rFonts w:ascii="Ebrima" w:eastAsia="SimSun" w:hAnsi="Ebrima" w:cs="SimSun"/>
          <w:sz w:val="32"/>
          <w:szCs w:val="32"/>
        </w:rPr>
        <w:t>የተርሚኖስ</w:t>
      </w:r>
      <w:proofErr w:type="spellEnd"/>
      <w:r w:rsidR="000859C3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0859C3" w:rsidRPr="001E7EE2">
        <w:rPr>
          <w:rFonts w:ascii="Ebrima" w:eastAsia="SimSun" w:hAnsi="Ebrima" w:cs="SimSun"/>
          <w:sz w:val="32"/>
          <w:szCs w:val="32"/>
        </w:rPr>
        <w:t>ትምህርት</w:t>
      </w:r>
      <w:proofErr w:type="spellEnd"/>
      <w:r w:rsidR="000859C3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0859C3" w:rsidRPr="001E7EE2">
        <w:rPr>
          <w:rFonts w:ascii="Ebrima" w:eastAsia="SimSun" w:hAnsi="Ebrima" w:cs="SimSun"/>
          <w:sz w:val="32"/>
          <w:szCs w:val="32"/>
        </w:rPr>
        <w:t>ቤት</w:t>
      </w:r>
      <w:proofErr w:type="spellEnd"/>
      <w:r w:rsidR="000859C3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0859C3" w:rsidRPr="001E7EE2">
        <w:rPr>
          <w:rFonts w:ascii="Ebrima" w:eastAsia="SimSun" w:hAnsi="Ebrima" w:cs="SimSun"/>
          <w:sz w:val="32"/>
          <w:szCs w:val="32"/>
        </w:rPr>
        <w:t>ጉዳይን</w:t>
      </w:r>
      <w:proofErr w:type="spellEnd"/>
      <w:r w:rsidR="000859C3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0859C3" w:rsidRPr="001E7EE2">
        <w:rPr>
          <w:rFonts w:ascii="Ebrima" w:eastAsia="SimSun" w:hAnsi="Ebrima" w:cs="SimSun"/>
          <w:sz w:val="32"/>
          <w:szCs w:val="32"/>
        </w:rPr>
        <w:t>በተመለከተ</w:t>
      </w:r>
      <w:proofErr w:type="spellEnd"/>
      <w:r w:rsidR="000859C3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0859C3" w:rsidRPr="001E7EE2">
        <w:rPr>
          <w:rFonts w:ascii="Ebrima" w:eastAsia="SimSun" w:hAnsi="Ebrima" w:cs="SimSun"/>
          <w:sz w:val="32"/>
          <w:szCs w:val="32"/>
        </w:rPr>
        <w:t>የደረሱበትን</w:t>
      </w:r>
      <w:proofErr w:type="spellEnd"/>
      <w:r w:rsidR="000859C3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0859C3" w:rsidRPr="001E7EE2">
        <w:rPr>
          <w:rFonts w:ascii="Ebrima" w:eastAsia="SimSun" w:hAnsi="Ebrima" w:cs="SimSun"/>
          <w:sz w:val="32"/>
          <w:szCs w:val="32"/>
        </w:rPr>
        <w:t>ጉዳይ</w:t>
      </w:r>
      <w:proofErr w:type="spellEnd"/>
      <w:r w:rsidR="000859C3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0859C3" w:rsidRPr="001E7EE2">
        <w:rPr>
          <w:rFonts w:ascii="Ebrima" w:eastAsia="SimSun" w:hAnsi="Ebrima" w:cs="SimSun"/>
          <w:sz w:val="32"/>
          <w:szCs w:val="32"/>
        </w:rPr>
        <w:t>ለማጣራት</w:t>
      </w:r>
      <w:proofErr w:type="spellEnd"/>
      <w:r w:rsidR="000859C3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0859C3" w:rsidRPr="001E7EE2">
        <w:rPr>
          <w:rFonts w:ascii="Ebrima" w:eastAsia="SimSun" w:hAnsi="Ebrima" w:cs="SimSun"/>
          <w:sz w:val="32"/>
          <w:szCs w:val="32"/>
        </w:rPr>
        <w:t>በተደጋጋሚ</w:t>
      </w:r>
      <w:proofErr w:type="spellEnd"/>
      <w:r w:rsidR="000859C3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0859C3" w:rsidRPr="001E7EE2">
        <w:rPr>
          <w:rFonts w:ascii="Ebrima" w:eastAsia="SimSun" w:hAnsi="Ebrima" w:cs="SimSun"/>
          <w:sz w:val="32"/>
          <w:szCs w:val="32"/>
        </w:rPr>
        <w:t>ስልክ</w:t>
      </w:r>
      <w:proofErr w:type="spellEnd"/>
      <w:r w:rsidR="000859C3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0859C3" w:rsidRPr="001E7EE2">
        <w:rPr>
          <w:rFonts w:ascii="Ebrima" w:eastAsia="SimSun" w:hAnsi="Ebrima" w:cs="SimSun"/>
          <w:sz w:val="32"/>
          <w:szCs w:val="32"/>
        </w:rPr>
        <w:t>ደውለናል</w:t>
      </w:r>
      <w:proofErr w:type="spellEnd"/>
      <w:r w:rsidR="000859C3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0859C3" w:rsidRPr="001E7EE2">
        <w:rPr>
          <w:rFonts w:ascii="Ebrima" w:eastAsia="SimSun" w:hAnsi="Ebrima" w:cs="SimSun"/>
          <w:sz w:val="32"/>
          <w:szCs w:val="32"/>
        </w:rPr>
        <w:t>ነገር</w:t>
      </w:r>
      <w:proofErr w:type="spellEnd"/>
      <w:r w:rsidR="000859C3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0859C3" w:rsidRPr="001E7EE2">
        <w:rPr>
          <w:rFonts w:ascii="Ebrima" w:eastAsia="SimSun" w:hAnsi="Ebrima" w:cs="SimSun"/>
          <w:sz w:val="32"/>
          <w:szCs w:val="32"/>
        </w:rPr>
        <w:t>ግን</w:t>
      </w:r>
      <w:proofErr w:type="spellEnd"/>
      <w:r w:rsidR="000859C3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0859C3" w:rsidRPr="001E7EE2">
        <w:rPr>
          <w:rFonts w:ascii="Ebrima" w:eastAsia="SimSun" w:hAnsi="Ebrima" w:cs="SimSun"/>
          <w:sz w:val="32"/>
          <w:szCs w:val="32"/>
        </w:rPr>
        <w:t>ጥሪ</w:t>
      </w:r>
      <w:proofErr w:type="spellEnd"/>
      <w:r w:rsidR="000859C3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0859C3" w:rsidRPr="001E7EE2">
        <w:rPr>
          <w:rFonts w:ascii="Ebrima" w:eastAsia="SimSun" w:hAnsi="Ebrima" w:cs="SimSun"/>
          <w:sz w:val="32"/>
          <w:szCs w:val="32"/>
        </w:rPr>
        <w:t>አይመልሱም</w:t>
      </w:r>
      <w:proofErr w:type="spellEnd"/>
      <w:r w:rsidR="000859C3" w:rsidRPr="001E7EE2">
        <w:rPr>
          <w:rFonts w:ascii="Ebrima" w:eastAsia="SimSun" w:hAnsi="Ebrima" w:cs="SimSun"/>
          <w:sz w:val="32"/>
          <w:szCs w:val="32"/>
        </w:rPr>
        <w:t>፤</w:t>
      </w:r>
    </w:p>
    <w:p w:rsidR="000859C3" w:rsidRPr="001E7EE2" w:rsidRDefault="00A20376" w:rsidP="00BB1876">
      <w:pPr>
        <w:pStyle w:val="ListParagraph"/>
        <w:numPr>
          <w:ilvl w:val="0"/>
          <w:numId w:val="6"/>
        </w:numPr>
        <w:rPr>
          <w:rFonts w:ascii="Ebrima" w:hAnsi="Ebrima"/>
          <w:sz w:val="32"/>
          <w:szCs w:val="32"/>
        </w:rPr>
      </w:pPr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ins w:id="12" w:author="Solomon" w:date="2022-06-26T19:47:00Z">
        <w:r w:rsidR="00393619">
          <w:rPr>
            <w:rFonts w:ascii="Ebrima" w:eastAsia="SimSun" w:hAnsi="Ebrima" w:cs="SimSun"/>
            <w:sz w:val="32"/>
            <w:szCs w:val="32"/>
          </w:rPr>
          <w:t>የኢንፎርሜሽን</w:t>
        </w:r>
        <w:proofErr w:type="spellEnd"/>
        <w:r w:rsidR="00393619">
          <w:rPr>
            <w:rFonts w:ascii="Ebrima" w:eastAsia="SimSun" w:hAnsi="Ebrima" w:cs="SimSun"/>
            <w:sz w:val="32"/>
            <w:szCs w:val="32"/>
            <w:lang w:val="am-ET"/>
          </w:rPr>
          <w:t xml:space="preserve"> ቴክኖሎጂ ሚኒስቴር ባዘጋጀው </w:t>
        </w:r>
      </w:ins>
      <w:proofErr w:type="spellStart"/>
      <w:r w:rsidR="000859C3" w:rsidRPr="001E7EE2">
        <w:rPr>
          <w:rFonts w:ascii="Ebrima" w:eastAsia="SimSun" w:hAnsi="Ebrima" w:cs="SimSun"/>
          <w:sz w:val="32"/>
          <w:szCs w:val="32"/>
        </w:rPr>
        <w:t>የስልጠና</w:t>
      </w:r>
      <w:proofErr w:type="spellEnd"/>
      <w:r w:rsidR="000859C3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0859C3" w:rsidRPr="001E7EE2">
        <w:rPr>
          <w:rFonts w:ascii="Ebrima" w:eastAsia="SimSun" w:hAnsi="Ebrima" w:cs="SimSun"/>
          <w:sz w:val="32"/>
          <w:szCs w:val="32"/>
        </w:rPr>
        <w:t>ውድድር</w:t>
      </w:r>
      <w:proofErr w:type="spellEnd"/>
      <w:r w:rsidR="000859C3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ins w:id="13" w:author="Solomon" w:date="2022-06-26T19:47:00Z">
        <w:r w:rsidR="00393619">
          <w:rPr>
            <w:rFonts w:ascii="Ebrima" w:eastAsia="SimSun" w:hAnsi="Ebrima" w:cs="SimSun"/>
            <w:sz w:val="32"/>
            <w:szCs w:val="32"/>
          </w:rPr>
          <w:t>ላይ</w:t>
        </w:r>
        <w:proofErr w:type="spellEnd"/>
        <w:r w:rsidR="00393619">
          <w:rPr>
            <w:rFonts w:ascii="Ebrima" w:eastAsia="SimSun" w:hAnsi="Ebrima" w:cs="SimSun"/>
            <w:sz w:val="32"/>
            <w:szCs w:val="32"/>
            <w:lang w:val="am-ET"/>
          </w:rPr>
          <w:t xml:space="preserve"> </w:t>
        </w:r>
      </w:ins>
      <w:proofErr w:type="spellStart"/>
      <w:r w:rsidR="000859C3" w:rsidRPr="001E7EE2">
        <w:rPr>
          <w:rFonts w:ascii="Ebrima" w:eastAsia="SimSun" w:hAnsi="Ebrima" w:cs="SimSun"/>
          <w:sz w:val="32"/>
          <w:szCs w:val="32"/>
        </w:rPr>
        <w:t>ተሳታፊ</w:t>
      </w:r>
      <w:proofErr w:type="spellEnd"/>
      <w:r w:rsidR="000859C3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0859C3" w:rsidRPr="001E7EE2">
        <w:rPr>
          <w:rFonts w:ascii="Ebrima" w:eastAsia="SimSun" w:hAnsi="Ebrima" w:cs="SimSun"/>
          <w:sz w:val="32"/>
          <w:szCs w:val="32"/>
        </w:rPr>
        <w:t>ሆነናል</w:t>
      </w:r>
      <w:proofErr w:type="spellEnd"/>
      <w:r w:rsidR="00D074CD" w:rsidRPr="001E7EE2">
        <w:rPr>
          <w:rFonts w:ascii="Ebrima" w:eastAsia="SimSun" w:hAnsi="Ebrima" w:cs="SimSun"/>
          <w:sz w:val="32"/>
          <w:szCs w:val="32"/>
        </w:rPr>
        <w:t>፤</w:t>
      </w:r>
    </w:p>
    <w:p w:rsidR="000859C3" w:rsidRPr="001E7EE2" w:rsidRDefault="00A20376" w:rsidP="00BB1876">
      <w:pPr>
        <w:pStyle w:val="ListParagraph"/>
        <w:numPr>
          <w:ilvl w:val="0"/>
          <w:numId w:val="6"/>
        </w:numPr>
        <w:rPr>
          <w:rFonts w:ascii="Ebrima" w:hAnsi="Ebrima"/>
          <w:sz w:val="32"/>
          <w:szCs w:val="32"/>
        </w:rPr>
      </w:pPr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="000D0254" w:rsidRPr="001E7EE2">
        <w:rPr>
          <w:rFonts w:ascii="Ebrima" w:hAnsi="Ebrima"/>
          <w:sz w:val="32"/>
          <w:szCs w:val="32"/>
        </w:rPr>
        <w:t>የውስጥ</w:t>
      </w:r>
      <w:proofErr w:type="spellEnd"/>
      <w:r w:rsidR="000D0254"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="000D0254" w:rsidRPr="001E7EE2">
        <w:rPr>
          <w:rFonts w:ascii="Ebrima" w:hAnsi="Ebrima"/>
          <w:sz w:val="32"/>
          <w:szCs w:val="32"/>
        </w:rPr>
        <w:t>አባላት</w:t>
      </w:r>
      <w:proofErr w:type="spellEnd"/>
      <w:r w:rsidR="000D0254"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="000D0254" w:rsidRPr="001E7EE2">
        <w:rPr>
          <w:rFonts w:ascii="Ebrima" w:hAnsi="Ebrima"/>
          <w:sz w:val="32"/>
          <w:szCs w:val="32"/>
        </w:rPr>
        <w:t>አቅም</w:t>
      </w:r>
      <w:proofErr w:type="spellEnd"/>
      <w:r w:rsidR="000D0254"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="000D0254" w:rsidRPr="001E7EE2">
        <w:rPr>
          <w:rFonts w:ascii="Ebrima" w:hAnsi="Ebrima"/>
          <w:sz w:val="32"/>
          <w:szCs w:val="32"/>
        </w:rPr>
        <w:t>ግንባታ</w:t>
      </w:r>
      <w:proofErr w:type="spellEnd"/>
      <w:r w:rsidR="000D0254"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="000D0254" w:rsidRPr="001E7EE2">
        <w:rPr>
          <w:rFonts w:ascii="Ebrima" w:hAnsi="Ebrima"/>
          <w:sz w:val="32"/>
          <w:szCs w:val="32"/>
        </w:rPr>
        <w:t>ዙሪያ</w:t>
      </w:r>
      <w:proofErr w:type="spellEnd"/>
      <w:r w:rsidR="000D0254"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="000D0254" w:rsidRPr="001E7EE2">
        <w:rPr>
          <w:rFonts w:ascii="Ebrima" w:hAnsi="Ebrima"/>
          <w:sz w:val="32"/>
          <w:szCs w:val="32"/>
        </w:rPr>
        <w:t>በተሰጠው</w:t>
      </w:r>
      <w:proofErr w:type="spellEnd"/>
      <w:r w:rsidR="000D0254"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="000D0254" w:rsidRPr="001E7EE2">
        <w:rPr>
          <w:rFonts w:ascii="Ebrima" w:hAnsi="Ebrima"/>
          <w:sz w:val="32"/>
          <w:szCs w:val="32"/>
        </w:rPr>
        <w:t>ስልጠና</w:t>
      </w:r>
      <w:proofErr w:type="spellEnd"/>
      <w:r w:rsidR="000D0254"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="000D0254" w:rsidRPr="001E7EE2">
        <w:rPr>
          <w:rFonts w:ascii="Ebrima" w:hAnsi="Ebrima"/>
          <w:sz w:val="32"/>
          <w:szCs w:val="32"/>
        </w:rPr>
        <w:t>መሰረት</w:t>
      </w:r>
      <w:proofErr w:type="spellEnd"/>
      <w:r w:rsidR="000D0254"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="000D0254" w:rsidRPr="001E7EE2">
        <w:rPr>
          <w:rFonts w:ascii="Ebrima" w:hAnsi="Ebrima"/>
          <w:sz w:val="32"/>
          <w:szCs w:val="32"/>
        </w:rPr>
        <w:t>ሸዋዩ</w:t>
      </w:r>
      <w:proofErr w:type="spellEnd"/>
      <w:r w:rsidR="000D0254"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="000D0254" w:rsidRPr="001E7EE2">
        <w:rPr>
          <w:rFonts w:ascii="Ebrima" w:hAnsi="Ebrima"/>
          <w:sz w:val="32"/>
          <w:szCs w:val="32"/>
        </w:rPr>
        <w:t>የዳታ</w:t>
      </w:r>
      <w:proofErr w:type="spellEnd"/>
      <w:r w:rsidR="000D0254"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="000D0254" w:rsidRPr="001E7EE2">
        <w:rPr>
          <w:rFonts w:ascii="Ebrima" w:hAnsi="Ebrima"/>
          <w:sz w:val="32"/>
          <w:szCs w:val="32"/>
        </w:rPr>
        <w:t>ቤዝ</w:t>
      </w:r>
      <w:proofErr w:type="spellEnd"/>
      <w:r w:rsidR="000D0254" w:rsidRPr="001E7EE2">
        <w:rPr>
          <w:rFonts w:ascii="Ebrima" w:hAnsi="Ebrima"/>
          <w:sz w:val="32"/>
          <w:szCs w:val="32"/>
        </w:rPr>
        <w:t xml:space="preserve"> </w:t>
      </w:r>
      <w:ins w:id="14" w:author="Solomon" w:date="2022-06-26T19:47:00Z">
        <w:r w:rsidR="00393619">
          <w:rPr>
            <w:rFonts w:ascii="Ebrima" w:hAnsi="Ebrima"/>
            <w:sz w:val="32"/>
            <w:szCs w:val="32"/>
            <w:lang w:val="am-ET"/>
          </w:rPr>
          <w:t>ሥ</w:t>
        </w:r>
      </w:ins>
      <w:del w:id="15" w:author="Solomon" w:date="2022-06-26T19:47:00Z">
        <w:r w:rsidR="000D0254" w:rsidRPr="001E7EE2" w:rsidDel="00393619">
          <w:rPr>
            <w:rFonts w:ascii="Ebrima" w:hAnsi="Ebrima"/>
            <w:sz w:val="32"/>
            <w:szCs w:val="32"/>
          </w:rPr>
          <w:delText>ስ</w:delText>
        </w:r>
      </w:del>
      <w:proofErr w:type="spellStart"/>
      <w:r w:rsidR="000D0254" w:rsidRPr="001E7EE2">
        <w:rPr>
          <w:rFonts w:ascii="Ebrima" w:hAnsi="Ebrima"/>
          <w:sz w:val="32"/>
          <w:szCs w:val="32"/>
        </w:rPr>
        <w:t>ራዎችን</w:t>
      </w:r>
      <w:proofErr w:type="spellEnd"/>
      <w:r w:rsidR="000D0254"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="000D0254" w:rsidRPr="001E7EE2">
        <w:rPr>
          <w:rFonts w:ascii="Ebrima" w:hAnsi="Ebrima"/>
          <w:sz w:val="32"/>
          <w:szCs w:val="32"/>
        </w:rPr>
        <w:t>አከናውናለች</w:t>
      </w:r>
      <w:proofErr w:type="spellEnd"/>
      <w:r w:rsidR="000D0254" w:rsidRPr="001E7EE2">
        <w:rPr>
          <w:rFonts w:ascii="Ebrima" w:hAnsi="Ebrima"/>
          <w:sz w:val="32"/>
          <w:szCs w:val="32"/>
        </w:rPr>
        <w:t>፤</w:t>
      </w:r>
    </w:p>
    <w:p w:rsidR="000D0254" w:rsidRPr="00167DEA" w:rsidRDefault="000D0254" w:rsidP="00BB1876">
      <w:pPr>
        <w:pStyle w:val="ListParagraph"/>
        <w:numPr>
          <w:ilvl w:val="0"/>
          <w:numId w:val="6"/>
        </w:numPr>
        <w:rPr>
          <w:rFonts w:ascii="Ebrima" w:hAnsi="Ebrima"/>
          <w:color w:val="FF0000"/>
          <w:sz w:val="32"/>
          <w:szCs w:val="32"/>
        </w:rPr>
      </w:pPr>
      <w:r w:rsidRPr="00167DEA">
        <w:rPr>
          <w:rFonts w:ascii="Ebrima" w:hAnsi="Ebrima"/>
          <w:color w:val="FF0000"/>
          <w:sz w:val="32"/>
          <w:szCs w:val="32"/>
        </w:rPr>
        <w:t xml:space="preserve"> </w:t>
      </w:r>
      <w:r w:rsidR="00A20376" w:rsidRPr="00167DEA">
        <w:rPr>
          <w:rFonts w:ascii="Ebrima" w:hAnsi="Ebrima"/>
          <w:color w:val="FF0000"/>
          <w:sz w:val="32"/>
          <w:szCs w:val="32"/>
        </w:rPr>
        <w:t xml:space="preserve"> </w:t>
      </w:r>
      <w:proofErr w:type="spellStart"/>
      <w:r w:rsidRPr="00167DEA">
        <w:rPr>
          <w:rFonts w:ascii="Ebrima" w:hAnsi="Ebrima"/>
          <w:color w:val="FF0000"/>
          <w:sz w:val="32"/>
          <w:szCs w:val="32"/>
        </w:rPr>
        <w:t>እንደ</w:t>
      </w:r>
      <w:proofErr w:type="spellEnd"/>
      <w:r w:rsidRPr="00167DEA">
        <w:rPr>
          <w:rFonts w:ascii="Ebrima" w:hAnsi="Ebrima"/>
          <w:color w:val="FF0000"/>
          <w:sz w:val="32"/>
          <w:szCs w:val="32"/>
        </w:rPr>
        <w:t xml:space="preserve"> </w:t>
      </w:r>
      <w:proofErr w:type="spellStart"/>
      <w:r w:rsidRPr="00167DEA">
        <w:rPr>
          <w:rFonts w:ascii="Ebrima" w:hAnsi="Ebrima"/>
          <w:color w:val="FF0000"/>
          <w:sz w:val="32"/>
          <w:szCs w:val="32"/>
        </w:rPr>
        <w:t>ተቋም</w:t>
      </w:r>
      <w:proofErr w:type="spellEnd"/>
      <w:r w:rsidRPr="00167DEA">
        <w:rPr>
          <w:rFonts w:ascii="Ebrima" w:hAnsi="Ebrima"/>
          <w:color w:val="FF0000"/>
          <w:sz w:val="32"/>
          <w:szCs w:val="32"/>
        </w:rPr>
        <w:t xml:space="preserve"> </w:t>
      </w:r>
      <w:proofErr w:type="spellStart"/>
      <w:ins w:id="16" w:author="Solomon" w:date="2022-06-26T19:47:00Z">
        <w:r w:rsidR="00393619">
          <w:rPr>
            <w:rFonts w:ascii="Ebrima" w:hAnsi="Ebrima"/>
            <w:color w:val="FF0000"/>
            <w:sz w:val="32"/>
            <w:szCs w:val="32"/>
          </w:rPr>
          <w:t>ሊኖረን</w:t>
        </w:r>
        <w:proofErr w:type="spellEnd"/>
        <w:r w:rsidR="00393619">
          <w:rPr>
            <w:rFonts w:ascii="Ebrima" w:hAnsi="Ebrima"/>
            <w:color w:val="FF0000"/>
            <w:sz w:val="32"/>
            <w:szCs w:val="32"/>
            <w:lang w:val="am-ET"/>
          </w:rPr>
          <w:t xml:space="preserve"> የሚገባ</w:t>
        </w:r>
      </w:ins>
      <w:ins w:id="17" w:author="Solomon" w:date="2022-06-26T19:48:00Z">
        <w:r w:rsidR="00393619">
          <w:rPr>
            <w:rFonts w:ascii="Ebrima" w:hAnsi="Ebrima"/>
            <w:color w:val="FF0000"/>
            <w:sz w:val="32"/>
            <w:szCs w:val="32"/>
            <w:lang w:val="am-ET"/>
          </w:rPr>
          <w:t>ና ደንበኞቻችን/ ተጠቃሚዎች በቀላሉ ሊይዙት የሚችሉት</w:t>
        </w:r>
      </w:ins>
      <w:ins w:id="18" w:author="Solomon" w:date="2022-06-26T19:47:00Z">
        <w:r w:rsidR="00393619">
          <w:rPr>
            <w:rFonts w:ascii="Ebrima" w:hAnsi="Ebrima"/>
            <w:color w:val="FF0000"/>
            <w:sz w:val="32"/>
            <w:szCs w:val="32"/>
            <w:lang w:val="am-ET"/>
          </w:rPr>
          <w:t xml:space="preserve"> የስልክ መሥመር </w:t>
        </w:r>
      </w:ins>
      <w:del w:id="19" w:author="Solomon" w:date="2022-06-26T19:48:00Z">
        <w:r w:rsidRPr="00167DEA" w:rsidDel="00393619">
          <w:rPr>
            <w:rFonts w:ascii="Ebrima" w:hAnsi="Ebrima"/>
            <w:color w:val="FF0000"/>
            <w:sz w:val="32"/>
            <w:szCs w:val="32"/>
          </w:rPr>
          <w:delText xml:space="preserve">ልናወጣ </w:delText>
        </w:r>
      </w:del>
      <w:proofErr w:type="spellStart"/>
      <w:ins w:id="20" w:author="Solomon" w:date="2022-06-26T19:48:00Z">
        <w:r w:rsidR="00393619">
          <w:rPr>
            <w:rFonts w:ascii="Ebrima" w:hAnsi="Ebrima"/>
            <w:color w:val="FF0000"/>
            <w:sz w:val="32"/>
            <w:szCs w:val="32"/>
          </w:rPr>
          <w:t>ማውጣት</w:t>
        </w:r>
        <w:proofErr w:type="spellEnd"/>
        <w:r w:rsidR="00393619">
          <w:rPr>
            <w:rFonts w:ascii="Ebrima" w:hAnsi="Ebrima"/>
            <w:color w:val="FF0000"/>
            <w:sz w:val="32"/>
            <w:szCs w:val="32"/>
            <w:lang w:val="am-ET"/>
          </w:rPr>
          <w:t xml:space="preserve"> </w:t>
        </w:r>
      </w:ins>
      <w:proofErr w:type="spellStart"/>
      <w:r w:rsidRPr="00167DEA">
        <w:rPr>
          <w:rFonts w:ascii="Ebrima" w:hAnsi="Ebrima"/>
          <w:color w:val="FF0000"/>
          <w:sz w:val="32"/>
          <w:szCs w:val="32"/>
        </w:rPr>
        <w:t>የሚገባን</w:t>
      </w:r>
      <w:proofErr w:type="spellEnd"/>
      <w:r w:rsidRPr="00167DEA">
        <w:rPr>
          <w:rFonts w:ascii="Ebrima" w:hAnsi="Ebrima"/>
          <w:color w:val="FF0000"/>
          <w:sz w:val="32"/>
          <w:szCs w:val="32"/>
        </w:rPr>
        <w:t xml:space="preserve"> </w:t>
      </w:r>
      <w:proofErr w:type="spellStart"/>
      <w:ins w:id="21" w:author="Solomon" w:date="2022-06-26T19:48:00Z">
        <w:r w:rsidR="00393619">
          <w:rPr>
            <w:rFonts w:ascii="Ebrima" w:hAnsi="Ebrima"/>
            <w:color w:val="FF0000"/>
            <w:sz w:val="32"/>
            <w:szCs w:val="32"/>
          </w:rPr>
          <w:t>ቢሆንም</w:t>
        </w:r>
        <w:proofErr w:type="spellEnd"/>
        <w:r w:rsidR="00393619">
          <w:rPr>
            <w:rFonts w:ascii="Ebrima" w:hAnsi="Ebrima"/>
            <w:color w:val="FF0000"/>
            <w:sz w:val="32"/>
            <w:szCs w:val="32"/>
            <w:lang w:val="am-ET"/>
          </w:rPr>
          <w:t xml:space="preserve"> እንቅስቃሴ ጀምረናል </w:t>
        </w:r>
      </w:ins>
      <w:del w:id="22" w:author="Solomon" w:date="2022-06-26T19:48:00Z">
        <w:r w:rsidRPr="00167DEA" w:rsidDel="00393619">
          <w:rPr>
            <w:rFonts w:ascii="Ebrima" w:hAnsi="Ebrima"/>
            <w:color w:val="FF0000"/>
            <w:sz w:val="32"/>
            <w:szCs w:val="32"/>
          </w:rPr>
          <w:delText>አንድ አካውንት…..መረሳ</w:delText>
        </w:r>
      </w:del>
      <w:ins w:id="23" w:author="Solomon" w:date="2022-06-26T19:48:00Z">
        <w:r w:rsidR="00393619">
          <w:rPr>
            <w:rFonts w:ascii="Ebrima" w:hAnsi="Ebrima"/>
            <w:color w:val="FF0000"/>
            <w:sz w:val="32"/>
            <w:szCs w:val="32"/>
            <w:lang w:val="am-ET"/>
          </w:rPr>
          <w:t xml:space="preserve"> </w:t>
        </w:r>
        <w:proofErr w:type="spellStart"/>
        <w:r w:rsidR="00393619">
          <w:rPr>
            <w:rFonts w:ascii="Ebrima" w:hAnsi="Ebrima"/>
            <w:color w:val="FF0000"/>
            <w:sz w:val="32"/>
            <w:szCs w:val="32"/>
          </w:rPr>
          <w:t>ይሁንና</w:t>
        </w:r>
        <w:proofErr w:type="spellEnd"/>
        <w:r w:rsidR="00393619">
          <w:rPr>
            <w:rFonts w:ascii="Ebrima" w:hAnsi="Ebrima"/>
            <w:color w:val="FF0000"/>
            <w:sz w:val="32"/>
            <w:szCs w:val="32"/>
            <w:lang w:val="am-ET"/>
          </w:rPr>
          <w:t xml:space="preserve"> ለፈለግ</w:t>
        </w:r>
      </w:ins>
      <w:ins w:id="24" w:author="Solomon" w:date="2022-06-26T19:49:00Z">
        <w:r w:rsidR="00393619">
          <w:rPr>
            <w:rFonts w:ascii="Ebrima" w:hAnsi="Ebrima"/>
            <w:color w:val="FF0000"/>
            <w:sz w:val="32"/>
            <w:szCs w:val="32"/>
            <w:lang w:val="am-ET"/>
          </w:rPr>
          <w:t>ነው የደረሰኝና ማኅተም ዝግጅት ስላልደረሰልን በመረሳና በሸዋዬ ስልክ ቁጥር ደረሰኙ እንዲታተም አድርገናል፡፡ ወደፊት ግን የምናስተካክለው ይሆናል፡፡</w:t>
        </w:r>
      </w:ins>
    </w:p>
    <w:p w:rsidR="000D0254" w:rsidRDefault="000D0254" w:rsidP="00A20376">
      <w:pPr>
        <w:pStyle w:val="ListParagraph"/>
        <w:ind w:left="1080"/>
        <w:rPr>
          <w:ins w:id="25" w:author="Solomon" w:date="2022-06-26T19:50:00Z"/>
          <w:rFonts w:ascii="Ebrima" w:hAnsi="Ebrima"/>
          <w:sz w:val="32"/>
          <w:szCs w:val="32"/>
          <w:lang w:val="am-ET"/>
        </w:rPr>
      </w:pPr>
    </w:p>
    <w:p w:rsidR="00393619" w:rsidRPr="00393619" w:rsidRDefault="00393619" w:rsidP="00A20376">
      <w:pPr>
        <w:pStyle w:val="ListParagraph"/>
        <w:ind w:left="1080"/>
        <w:rPr>
          <w:rFonts w:ascii="Ebrima" w:hAnsi="Ebrima" w:hint="eastAsia"/>
          <w:sz w:val="32"/>
          <w:szCs w:val="32"/>
          <w:lang w:val="am-ET"/>
          <w:rPrChange w:id="26" w:author="Solomon" w:date="2022-06-26T19:50:00Z">
            <w:rPr>
              <w:rFonts w:ascii="Ebrima" w:hAnsi="Ebrima"/>
              <w:sz w:val="32"/>
              <w:szCs w:val="32"/>
            </w:rPr>
          </w:rPrChange>
        </w:rPr>
      </w:pPr>
    </w:p>
    <w:p w:rsidR="00585C0A" w:rsidRPr="00F70FE8" w:rsidRDefault="00585C0A" w:rsidP="00585C0A">
      <w:pPr>
        <w:rPr>
          <w:rFonts w:ascii="Ebrima" w:hAnsi="Ebrima"/>
          <w:b/>
          <w:sz w:val="32"/>
          <w:szCs w:val="32"/>
        </w:rPr>
      </w:pPr>
      <w:r w:rsidRPr="00F70FE8">
        <w:rPr>
          <w:rFonts w:ascii="Ebrima" w:hAnsi="Ebrima"/>
          <w:b/>
          <w:sz w:val="32"/>
          <w:szCs w:val="32"/>
        </w:rPr>
        <w:lastRenderedPageBreak/>
        <w:t xml:space="preserve">2.በአባላት </w:t>
      </w:r>
      <w:proofErr w:type="spellStart"/>
      <w:r w:rsidRPr="00F70FE8">
        <w:rPr>
          <w:rFonts w:ascii="Ebrima" w:hAnsi="Ebrima"/>
          <w:b/>
          <w:sz w:val="32"/>
          <w:szCs w:val="32"/>
        </w:rPr>
        <w:t>የሚቀርብ</w:t>
      </w:r>
      <w:proofErr w:type="spellEnd"/>
      <w:r w:rsidRPr="00F70FE8">
        <w:rPr>
          <w:rFonts w:ascii="Ebrima" w:hAnsi="Ebrima"/>
          <w:b/>
          <w:sz w:val="32"/>
          <w:szCs w:val="32"/>
        </w:rPr>
        <w:t xml:space="preserve"> </w:t>
      </w:r>
      <w:proofErr w:type="spellStart"/>
      <w:r w:rsidRPr="00F70FE8">
        <w:rPr>
          <w:rFonts w:ascii="Ebrima" w:hAnsi="Ebrima"/>
          <w:b/>
          <w:sz w:val="32"/>
          <w:szCs w:val="32"/>
        </w:rPr>
        <w:t>አጭር</w:t>
      </w:r>
      <w:proofErr w:type="spellEnd"/>
      <w:r w:rsidRPr="00F70FE8">
        <w:rPr>
          <w:rFonts w:ascii="Ebrima" w:hAnsi="Ebrima"/>
          <w:b/>
          <w:sz w:val="32"/>
          <w:szCs w:val="32"/>
        </w:rPr>
        <w:t xml:space="preserve"> </w:t>
      </w:r>
      <w:proofErr w:type="spellStart"/>
      <w:r w:rsidRPr="00F70FE8">
        <w:rPr>
          <w:rFonts w:ascii="Ebrima" w:hAnsi="Ebrima"/>
          <w:b/>
          <w:sz w:val="32"/>
          <w:szCs w:val="32"/>
        </w:rPr>
        <w:t>የሳምንት</w:t>
      </w:r>
      <w:proofErr w:type="spellEnd"/>
      <w:r w:rsidRPr="00F70FE8">
        <w:rPr>
          <w:rFonts w:ascii="Ebrima" w:hAnsi="Ebrima"/>
          <w:b/>
          <w:sz w:val="32"/>
          <w:szCs w:val="32"/>
        </w:rPr>
        <w:t xml:space="preserve"> </w:t>
      </w:r>
      <w:proofErr w:type="spellStart"/>
      <w:r w:rsidRPr="00F70FE8">
        <w:rPr>
          <w:rFonts w:ascii="Ebrima" w:hAnsi="Ebrima"/>
          <w:b/>
          <w:sz w:val="32"/>
          <w:szCs w:val="32"/>
        </w:rPr>
        <w:t>ክንውን</w:t>
      </w:r>
      <w:proofErr w:type="spellEnd"/>
      <w:r w:rsidRPr="00F70FE8">
        <w:rPr>
          <w:rFonts w:ascii="Ebrima" w:hAnsi="Ebrima"/>
          <w:b/>
          <w:sz w:val="32"/>
          <w:szCs w:val="32"/>
        </w:rPr>
        <w:t xml:space="preserve"> </w:t>
      </w:r>
      <w:proofErr w:type="spellStart"/>
      <w:r w:rsidRPr="00F70FE8">
        <w:rPr>
          <w:rFonts w:ascii="Ebrima" w:hAnsi="Ebrima"/>
          <w:b/>
          <w:sz w:val="32"/>
          <w:szCs w:val="32"/>
        </w:rPr>
        <w:t>ሪፖርት</w:t>
      </w:r>
      <w:proofErr w:type="spellEnd"/>
    </w:p>
    <w:p w:rsidR="00185D95" w:rsidRPr="001E7EE2" w:rsidRDefault="00185D95" w:rsidP="00185D95">
      <w:pPr>
        <w:pStyle w:val="ListParagraph"/>
        <w:numPr>
          <w:ilvl w:val="0"/>
          <w:numId w:val="7"/>
        </w:numPr>
        <w:rPr>
          <w:rFonts w:ascii="Ebrima" w:hAnsi="Ebrima"/>
          <w:sz w:val="32"/>
          <w:szCs w:val="32"/>
        </w:rPr>
      </w:pPr>
      <w:proofErr w:type="spellStart"/>
      <w:r w:rsidRPr="00CD2254">
        <w:rPr>
          <w:rFonts w:ascii="Ebrima" w:hAnsi="Ebrima"/>
          <w:b/>
          <w:sz w:val="32"/>
          <w:szCs w:val="32"/>
          <w:u w:val="single"/>
        </w:rPr>
        <w:t>ቴዲ</w:t>
      </w:r>
      <w:proofErr w:type="spellEnd"/>
      <w:r w:rsidRPr="001E7EE2">
        <w:rPr>
          <w:rFonts w:ascii="Ebrima" w:hAnsi="Ebrima"/>
          <w:sz w:val="32"/>
          <w:szCs w:val="32"/>
        </w:rPr>
        <w:t xml:space="preserve">፡- </w:t>
      </w:r>
      <w:proofErr w:type="spellStart"/>
      <w:r w:rsidRPr="001E7EE2">
        <w:rPr>
          <w:rFonts w:ascii="Ebrima" w:hAnsi="Ebrima"/>
          <w:sz w:val="32"/>
          <w:szCs w:val="32"/>
        </w:rPr>
        <w:t>ባሳለፍነው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ሳምንት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ውስጥ</w:t>
      </w:r>
      <w:proofErr w:type="spellEnd"/>
      <w:r w:rsidRPr="001E7EE2">
        <w:rPr>
          <w:rFonts w:ascii="Ebrima" w:hAnsi="Ebrima"/>
          <w:sz w:val="32"/>
          <w:szCs w:val="32"/>
        </w:rPr>
        <w:t xml:space="preserve"> የ 2S </w:t>
      </w:r>
      <w:proofErr w:type="spellStart"/>
      <w:r w:rsidRPr="001E7EE2">
        <w:rPr>
          <w:rFonts w:ascii="Ebrima" w:hAnsi="Ebrima"/>
          <w:sz w:val="32"/>
          <w:szCs w:val="32"/>
        </w:rPr>
        <w:t>ልማት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ተጀምሯል፣በጥሩ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ሂደት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ላይ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እንዳለና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ሌሎች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የሚቀሩ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ተግባራትን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እየሰራን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ins w:id="27" w:author="Solomon" w:date="2022-06-26T19:50:00Z">
        <w:r w:rsidR="00393619">
          <w:rPr>
            <w:rFonts w:ascii="Ebrima" w:hAnsi="Ebrima"/>
            <w:sz w:val="32"/>
            <w:szCs w:val="32"/>
          </w:rPr>
          <w:t>ለአባላት</w:t>
        </w:r>
        <w:proofErr w:type="spellEnd"/>
        <w:r w:rsidR="00393619">
          <w:rPr>
            <w:rFonts w:ascii="Ebrima" w:hAnsi="Ebrima"/>
            <w:sz w:val="32"/>
            <w:szCs w:val="32"/>
            <w:lang w:val="am-ET"/>
          </w:rPr>
          <w:t xml:space="preserve"> </w:t>
        </w:r>
      </w:ins>
      <w:proofErr w:type="spellStart"/>
      <w:r w:rsidRPr="001E7EE2">
        <w:rPr>
          <w:rFonts w:ascii="Ebrima" w:hAnsi="Ebrima"/>
          <w:sz w:val="32"/>
          <w:szCs w:val="32"/>
        </w:rPr>
        <w:t>እናሳውቃለን</w:t>
      </w:r>
      <w:proofErr w:type="spellEnd"/>
      <w:r w:rsidRPr="001E7EE2">
        <w:rPr>
          <w:rFonts w:ascii="Ebrima" w:hAnsi="Ebrima"/>
          <w:sz w:val="32"/>
          <w:szCs w:val="32"/>
        </w:rPr>
        <w:t>፤</w:t>
      </w:r>
    </w:p>
    <w:p w:rsidR="00CD745E" w:rsidRPr="001E7EE2" w:rsidRDefault="00185D95" w:rsidP="00185D95">
      <w:pPr>
        <w:pStyle w:val="ListParagraph"/>
        <w:numPr>
          <w:ilvl w:val="0"/>
          <w:numId w:val="7"/>
        </w:numPr>
        <w:rPr>
          <w:rFonts w:ascii="Ebrima" w:hAnsi="Ebrima"/>
          <w:sz w:val="32"/>
          <w:szCs w:val="32"/>
        </w:rPr>
      </w:pPr>
      <w:proofErr w:type="spellStart"/>
      <w:r w:rsidRPr="00CD2254">
        <w:rPr>
          <w:rFonts w:ascii="Ebrima" w:hAnsi="Ebrima"/>
          <w:b/>
          <w:sz w:val="32"/>
          <w:szCs w:val="32"/>
          <w:u w:val="single"/>
        </w:rPr>
        <w:t>ፍቅርተ</w:t>
      </w:r>
      <w:proofErr w:type="spellEnd"/>
      <w:r w:rsidRPr="001E7EE2">
        <w:rPr>
          <w:rFonts w:ascii="Ebrima" w:hAnsi="Ebrima"/>
          <w:sz w:val="32"/>
          <w:szCs w:val="32"/>
        </w:rPr>
        <w:t>፡-</w:t>
      </w:r>
      <w:proofErr w:type="spellStart"/>
      <w:r w:rsidRPr="001E7EE2">
        <w:rPr>
          <w:rFonts w:ascii="Ebrima" w:hAnsi="Ebrima"/>
          <w:sz w:val="32"/>
          <w:szCs w:val="32"/>
        </w:rPr>
        <w:t>ገና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በድርጅቱ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ውስጥ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አዲስ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="00CD745E" w:rsidRPr="001E7EE2">
        <w:rPr>
          <w:rFonts w:ascii="Ebrima" w:hAnsi="Ebrima"/>
          <w:sz w:val="32"/>
          <w:szCs w:val="32"/>
        </w:rPr>
        <w:t>እየገባች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መ</w:t>
      </w:r>
      <w:r w:rsidR="00CD745E" w:rsidRPr="001E7EE2">
        <w:rPr>
          <w:rFonts w:ascii="Ebrima" w:hAnsi="Ebrima"/>
          <w:sz w:val="32"/>
          <w:szCs w:val="32"/>
        </w:rPr>
        <w:t>ሆኗን</w:t>
      </w:r>
      <w:proofErr w:type="spellEnd"/>
      <w:r w:rsidR="00CD745E"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="00CD745E" w:rsidRPr="001E7EE2">
        <w:rPr>
          <w:rFonts w:ascii="Ebrima" w:hAnsi="Ebrima"/>
          <w:sz w:val="32"/>
          <w:szCs w:val="32"/>
        </w:rPr>
        <w:t>በመግለፅ</w:t>
      </w:r>
      <w:proofErr w:type="spellEnd"/>
      <w:r w:rsidR="00CD745E"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="00CD745E" w:rsidRPr="001E7EE2">
        <w:rPr>
          <w:rFonts w:ascii="Ebrima" w:eastAsia="SimSun" w:hAnsi="Ebrima" w:cs="SimSun"/>
          <w:sz w:val="32"/>
          <w:szCs w:val="32"/>
        </w:rPr>
        <w:t>አንዳንድ</w:t>
      </w:r>
      <w:proofErr w:type="spellEnd"/>
      <w:r w:rsidR="00CD745E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CD745E" w:rsidRPr="001E7EE2">
        <w:rPr>
          <w:rFonts w:ascii="Ebrima" w:eastAsia="SimSun" w:hAnsi="Ebrima" w:cs="SimSun"/>
          <w:sz w:val="32"/>
          <w:szCs w:val="32"/>
        </w:rPr>
        <w:t>የገበያ</w:t>
      </w:r>
      <w:proofErr w:type="spellEnd"/>
      <w:r w:rsidR="00CD745E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CD745E" w:rsidRPr="001E7EE2">
        <w:rPr>
          <w:rFonts w:ascii="Ebrima" w:eastAsia="SimSun" w:hAnsi="Ebrima" w:cs="SimSun"/>
          <w:sz w:val="32"/>
          <w:szCs w:val="32"/>
        </w:rPr>
        <w:t>ስራዎችን</w:t>
      </w:r>
      <w:proofErr w:type="spellEnd"/>
      <w:r w:rsidR="00CD745E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CD745E" w:rsidRPr="001E7EE2">
        <w:rPr>
          <w:rFonts w:ascii="Ebrima" w:eastAsia="SimSun" w:hAnsi="Ebrima" w:cs="SimSun"/>
          <w:sz w:val="32"/>
          <w:szCs w:val="32"/>
        </w:rPr>
        <w:t>ማፈላለግ</w:t>
      </w:r>
      <w:proofErr w:type="spellEnd"/>
      <w:r w:rsidR="00CD745E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CD745E" w:rsidRPr="001E7EE2">
        <w:rPr>
          <w:rFonts w:ascii="Ebrima" w:eastAsia="SimSun" w:hAnsi="Ebrima" w:cs="SimSun"/>
          <w:sz w:val="32"/>
          <w:szCs w:val="32"/>
        </w:rPr>
        <w:t>እና</w:t>
      </w:r>
      <w:proofErr w:type="spellEnd"/>
      <w:r w:rsidR="00CD745E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CD745E" w:rsidRPr="001E7EE2">
        <w:rPr>
          <w:rFonts w:ascii="Ebrima" w:eastAsia="SimSun" w:hAnsi="Ebrima" w:cs="SimSun"/>
          <w:sz w:val="32"/>
          <w:szCs w:val="32"/>
        </w:rPr>
        <w:t>ለድርጅታችን</w:t>
      </w:r>
      <w:proofErr w:type="spellEnd"/>
      <w:r w:rsidR="00CD745E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CD745E" w:rsidRPr="001E7EE2">
        <w:rPr>
          <w:rFonts w:ascii="Ebrima" w:eastAsia="SimSun" w:hAnsi="Ebrima" w:cs="SimSun"/>
          <w:sz w:val="32"/>
          <w:szCs w:val="32"/>
        </w:rPr>
        <w:t>ሞዴል</w:t>
      </w:r>
      <w:proofErr w:type="spellEnd"/>
      <w:r w:rsidR="00CD745E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CD745E" w:rsidRPr="001E7EE2">
        <w:rPr>
          <w:rFonts w:ascii="Ebrima" w:eastAsia="SimSun" w:hAnsi="Ebrima" w:cs="SimSun"/>
          <w:sz w:val="32"/>
          <w:szCs w:val="32"/>
        </w:rPr>
        <w:t>ሊሆነን</w:t>
      </w:r>
      <w:proofErr w:type="spellEnd"/>
      <w:r w:rsidR="00CD745E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CD745E" w:rsidRPr="001E7EE2">
        <w:rPr>
          <w:rFonts w:ascii="Ebrima" w:eastAsia="SimSun" w:hAnsi="Ebrima" w:cs="SimSun"/>
          <w:sz w:val="32"/>
          <w:szCs w:val="32"/>
        </w:rPr>
        <w:t>የሚችል</w:t>
      </w:r>
      <w:proofErr w:type="spellEnd"/>
      <w:r w:rsidR="00CD745E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CD745E" w:rsidRPr="001E7EE2">
        <w:rPr>
          <w:rFonts w:ascii="Ebrima" w:eastAsia="SimSun" w:hAnsi="Ebrima" w:cs="SimSun"/>
          <w:sz w:val="32"/>
          <w:szCs w:val="32"/>
        </w:rPr>
        <w:t>ለማስታወቂያ</w:t>
      </w:r>
      <w:proofErr w:type="spellEnd"/>
      <w:r w:rsidR="00CD745E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CD745E" w:rsidRPr="001E7EE2">
        <w:rPr>
          <w:rFonts w:ascii="Ebrima" w:eastAsia="SimSun" w:hAnsi="Ebrima" w:cs="SimSun"/>
          <w:sz w:val="32"/>
          <w:szCs w:val="32"/>
        </w:rPr>
        <w:t>የሚጠቅሙንን</w:t>
      </w:r>
      <w:proofErr w:type="spellEnd"/>
      <w:r w:rsidR="00CD745E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CD745E" w:rsidRPr="001E7EE2">
        <w:rPr>
          <w:rFonts w:ascii="Ebrima" w:eastAsia="SimSun" w:hAnsi="Ebrima" w:cs="SimSun"/>
          <w:sz w:val="32"/>
          <w:szCs w:val="32"/>
        </w:rPr>
        <w:t>እና</w:t>
      </w:r>
      <w:proofErr w:type="spellEnd"/>
      <w:r w:rsidR="00CD745E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CD745E" w:rsidRPr="001E7EE2">
        <w:rPr>
          <w:rFonts w:ascii="Ebrima" w:eastAsia="SimSun" w:hAnsi="Ebrima" w:cs="SimSun"/>
          <w:sz w:val="32"/>
          <w:szCs w:val="32"/>
        </w:rPr>
        <w:t>እንዴት</w:t>
      </w:r>
      <w:proofErr w:type="spellEnd"/>
      <w:r w:rsidR="00CD745E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CD745E" w:rsidRPr="001E7EE2">
        <w:rPr>
          <w:rFonts w:ascii="Ebrima" w:eastAsia="SimSun" w:hAnsi="Ebrima" w:cs="SimSun"/>
          <w:sz w:val="32"/>
          <w:szCs w:val="32"/>
        </w:rPr>
        <w:t>ማስታወቂያዎችን</w:t>
      </w:r>
      <w:proofErr w:type="spellEnd"/>
      <w:r w:rsidR="00CD745E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CD745E" w:rsidRPr="001E7EE2">
        <w:rPr>
          <w:rFonts w:ascii="Ebrima" w:eastAsia="SimSun" w:hAnsi="Ebrima" w:cs="SimSun"/>
          <w:sz w:val="32"/>
          <w:szCs w:val="32"/>
        </w:rPr>
        <w:t>መስራት</w:t>
      </w:r>
      <w:proofErr w:type="spellEnd"/>
      <w:r w:rsidR="00CD745E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CD745E" w:rsidRPr="001E7EE2">
        <w:rPr>
          <w:rFonts w:ascii="Ebrima" w:eastAsia="SimSun" w:hAnsi="Ebrima" w:cs="SimSun"/>
          <w:sz w:val="32"/>
          <w:szCs w:val="32"/>
        </w:rPr>
        <w:t>እና</w:t>
      </w:r>
      <w:proofErr w:type="spellEnd"/>
      <w:r w:rsidR="00CD745E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CD745E" w:rsidRPr="001E7EE2">
        <w:rPr>
          <w:rFonts w:ascii="Ebrima" w:eastAsia="SimSun" w:hAnsi="Ebrima" w:cs="SimSun"/>
          <w:sz w:val="32"/>
          <w:szCs w:val="32"/>
        </w:rPr>
        <w:t>ማውጣት</w:t>
      </w:r>
      <w:proofErr w:type="spellEnd"/>
      <w:r w:rsidR="00CD745E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CD745E" w:rsidRPr="001E7EE2">
        <w:rPr>
          <w:rFonts w:ascii="Ebrima" w:eastAsia="SimSun" w:hAnsi="Ebrima" w:cs="SimSun"/>
          <w:sz w:val="32"/>
          <w:szCs w:val="32"/>
        </w:rPr>
        <w:t>እንዳለብን</w:t>
      </w:r>
      <w:proofErr w:type="spellEnd"/>
      <w:r w:rsidR="00CD745E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CD745E" w:rsidRPr="001E7EE2">
        <w:rPr>
          <w:rFonts w:ascii="Ebrima" w:eastAsia="SimSun" w:hAnsi="Ebrima" w:cs="SimSun"/>
          <w:sz w:val="32"/>
          <w:szCs w:val="32"/>
        </w:rPr>
        <w:t>በማንበብ</w:t>
      </w:r>
      <w:proofErr w:type="spellEnd"/>
      <w:r w:rsidR="00CD745E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CD745E" w:rsidRPr="001E7EE2">
        <w:rPr>
          <w:rFonts w:ascii="Ebrima" w:eastAsia="SimSun" w:hAnsi="Ebrima" w:cs="SimSun"/>
          <w:sz w:val="32"/>
          <w:szCs w:val="32"/>
        </w:rPr>
        <w:t>እና</w:t>
      </w:r>
      <w:proofErr w:type="spellEnd"/>
      <w:r w:rsidR="00CD745E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CD745E" w:rsidRPr="001E7EE2">
        <w:rPr>
          <w:rFonts w:ascii="Ebrima" w:eastAsia="SimSun" w:hAnsi="Ebrima" w:cs="SimSun"/>
          <w:sz w:val="32"/>
          <w:szCs w:val="32"/>
        </w:rPr>
        <w:t>ወደእኛ</w:t>
      </w:r>
      <w:proofErr w:type="spellEnd"/>
      <w:r w:rsidR="00CD745E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CD745E" w:rsidRPr="001E7EE2">
        <w:rPr>
          <w:rFonts w:ascii="Ebrima" w:eastAsia="SimSun" w:hAnsi="Ebrima" w:cs="SimSun"/>
          <w:sz w:val="32"/>
          <w:szCs w:val="32"/>
        </w:rPr>
        <w:t>በመቀየር</w:t>
      </w:r>
      <w:proofErr w:type="spellEnd"/>
      <w:r w:rsidR="00CD745E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CD745E" w:rsidRPr="001E7EE2">
        <w:rPr>
          <w:rFonts w:ascii="Ebrima" w:eastAsia="SimSun" w:hAnsi="Ebrima" w:cs="SimSun"/>
          <w:sz w:val="32"/>
          <w:szCs w:val="32"/>
        </w:rPr>
        <w:t>እንዴት</w:t>
      </w:r>
      <w:proofErr w:type="spellEnd"/>
      <w:r w:rsidR="00CD745E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CD745E" w:rsidRPr="001E7EE2">
        <w:rPr>
          <w:rFonts w:ascii="Ebrima" w:eastAsia="SimSun" w:hAnsi="Ebrima" w:cs="SimSun"/>
          <w:sz w:val="32"/>
          <w:szCs w:val="32"/>
        </w:rPr>
        <w:t>መጠቀም</w:t>
      </w:r>
      <w:proofErr w:type="spellEnd"/>
      <w:r w:rsidR="00CD745E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CD745E" w:rsidRPr="001E7EE2">
        <w:rPr>
          <w:rFonts w:ascii="Ebrima" w:eastAsia="SimSun" w:hAnsi="Ebrima" w:cs="SimSun"/>
          <w:sz w:val="32"/>
          <w:szCs w:val="32"/>
        </w:rPr>
        <w:t>እንደምንችል</w:t>
      </w:r>
      <w:proofErr w:type="spellEnd"/>
      <w:r w:rsidR="00CD745E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CD745E" w:rsidRPr="001E7EE2">
        <w:rPr>
          <w:rFonts w:ascii="Ebrima" w:eastAsia="SimSun" w:hAnsi="Ebrima" w:cs="SimSun"/>
          <w:sz w:val="32"/>
          <w:szCs w:val="32"/>
        </w:rPr>
        <w:t>እየሰራች</w:t>
      </w:r>
      <w:proofErr w:type="spellEnd"/>
      <w:r w:rsidR="00CD745E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CD745E" w:rsidRPr="001E7EE2">
        <w:rPr>
          <w:rFonts w:ascii="Ebrima" w:eastAsia="SimSun" w:hAnsi="Ebrima" w:cs="SimSun"/>
          <w:sz w:val="32"/>
          <w:szCs w:val="32"/>
        </w:rPr>
        <w:t>መሆኗን</w:t>
      </w:r>
      <w:proofErr w:type="spellEnd"/>
      <w:r w:rsidR="00CD745E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CD745E" w:rsidRPr="001E7EE2">
        <w:rPr>
          <w:rFonts w:ascii="Ebrima" w:eastAsia="SimSun" w:hAnsi="Ebrima" w:cs="SimSun"/>
          <w:sz w:val="32"/>
          <w:szCs w:val="32"/>
        </w:rPr>
        <w:t>ገልፃለች</w:t>
      </w:r>
      <w:proofErr w:type="spellEnd"/>
      <w:r w:rsidR="00CD745E" w:rsidRPr="001E7EE2">
        <w:rPr>
          <w:rFonts w:ascii="Ebrima" w:eastAsia="SimSun" w:hAnsi="Ebrima" w:cs="SimSun"/>
          <w:sz w:val="32"/>
          <w:szCs w:val="32"/>
        </w:rPr>
        <w:t>፤</w:t>
      </w:r>
    </w:p>
    <w:p w:rsidR="00EA1FAF" w:rsidRPr="001E7EE2" w:rsidRDefault="00CD745E" w:rsidP="00185D95">
      <w:pPr>
        <w:pStyle w:val="ListParagraph"/>
        <w:numPr>
          <w:ilvl w:val="0"/>
          <w:numId w:val="7"/>
        </w:numPr>
        <w:rPr>
          <w:rFonts w:ascii="Ebrima" w:hAnsi="Ebrima"/>
          <w:sz w:val="32"/>
          <w:szCs w:val="32"/>
        </w:rPr>
      </w:pPr>
      <w:proofErr w:type="spellStart"/>
      <w:r w:rsidRPr="00CD2254">
        <w:rPr>
          <w:rFonts w:ascii="Ebrima" w:eastAsia="SimSun" w:hAnsi="Ebrima" w:cs="SimSun"/>
          <w:b/>
          <w:sz w:val="32"/>
          <w:szCs w:val="32"/>
          <w:u w:val="single"/>
        </w:rPr>
        <w:t>ሙሌ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>፡-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ከላይ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ቴዲ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በገለፀው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ሀሳብ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ላይ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አብረው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እየሰሩ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መሆኑን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በመግለፅ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የ 2S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ሰንጠረዦችን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እንደቀረፁ፣የሚሰሩባቸውን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ፕላትፎርሞችን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ወጥነት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እንዲኖረው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እ</w:t>
      </w:r>
      <w:r w:rsidR="00EA1FAF" w:rsidRPr="001E7EE2">
        <w:rPr>
          <w:rFonts w:ascii="Ebrima" w:eastAsia="SimSun" w:hAnsi="Ebrima" w:cs="SimSun"/>
          <w:sz w:val="32"/>
          <w:szCs w:val="32"/>
        </w:rPr>
        <w:t>የሰሩ</w:t>
      </w:r>
      <w:proofErr w:type="spellEnd"/>
      <w:r w:rsidR="00EA1FAF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EA1FAF" w:rsidRPr="001E7EE2">
        <w:rPr>
          <w:rFonts w:ascii="Ebrima" w:eastAsia="SimSun" w:hAnsi="Ebrima" w:cs="SimSun"/>
          <w:sz w:val="32"/>
          <w:szCs w:val="32"/>
        </w:rPr>
        <w:t>መሆኑን</w:t>
      </w:r>
      <w:proofErr w:type="spellEnd"/>
      <w:r w:rsidR="00EA1FAF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EA1FAF" w:rsidRPr="001E7EE2">
        <w:rPr>
          <w:rFonts w:ascii="Ebrima" w:eastAsia="SimSun" w:hAnsi="Ebrima" w:cs="SimSun"/>
          <w:sz w:val="32"/>
          <w:szCs w:val="32"/>
        </w:rPr>
        <w:t>ገልጸዋል</w:t>
      </w:r>
      <w:proofErr w:type="spellEnd"/>
      <w:r w:rsidR="00EA1FAF" w:rsidRPr="001E7EE2">
        <w:rPr>
          <w:rFonts w:ascii="Ebrima" w:eastAsia="SimSun" w:hAnsi="Ebrima" w:cs="SimSun"/>
          <w:sz w:val="32"/>
          <w:szCs w:val="32"/>
        </w:rPr>
        <w:t>፤</w:t>
      </w:r>
    </w:p>
    <w:p w:rsidR="00EA1FAF" w:rsidRPr="001E7EE2" w:rsidRDefault="00EA1FAF" w:rsidP="00185D95">
      <w:pPr>
        <w:pStyle w:val="ListParagraph"/>
        <w:numPr>
          <w:ilvl w:val="0"/>
          <w:numId w:val="7"/>
        </w:numPr>
        <w:rPr>
          <w:rFonts w:ascii="Ebrima" w:hAnsi="Ebrima"/>
          <w:sz w:val="32"/>
          <w:szCs w:val="32"/>
        </w:rPr>
      </w:pPr>
      <w:r w:rsidRPr="00CD2254">
        <w:rPr>
          <w:rFonts w:ascii="Ebrima" w:eastAsia="SimSun" w:hAnsi="Ebrima" w:cs="SimSun"/>
          <w:b/>
          <w:sz w:val="32"/>
          <w:szCs w:val="32"/>
          <w:u w:val="single"/>
        </w:rPr>
        <w:t xml:space="preserve"> </w:t>
      </w:r>
      <w:proofErr w:type="spellStart"/>
      <w:r w:rsidRPr="00CD2254">
        <w:rPr>
          <w:rFonts w:ascii="Ebrima" w:eastAsia="SimSun" w:hAnsi="Ebrima" w:cs="SimSun"/>
          <w:b/>
          <w:sz w:val="32"/>
          <w:szCs w:val="32"/>
          <w:u w:val="single"/>
        </w:rPr>
        <w:t>ሸዋ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>፡-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የተለያዩ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የውስጥ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አቅም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ግንባታ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መሰረታዊ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ስልጠናዎችን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በመውሰድ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ዳታ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ቤዝ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መመስረት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እንደቻለች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እና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6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ዳታ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ቤዞችን፣140 ሰንጠረዦችን፣1222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ኮለመኖችን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ሰርታለች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>፤</w:t>
      </w:r>
    </w:p>
    <w:p w:rsidR="00811232" w:rsidRPr="001E7EE2" w:rsidRDefault="00EA1FAF" w:rsidP="00185D95">
      <w:pPr>
        <w:pStyle w:val="ListParagraph"/>
        <w:numPr>
          <w:ilvl w:val="0"/>
          <w:numId w:val="7"/>
        </w:numPr>
        <w:rPr>
          <w:rFonts w:ascii="Ebrima" w:hAnsi="Ebrima"/>
          <w:sz w:val="32"/>
          <w:szCs w:val="32"/>
        </w:rPr>
      </w:pPr>
      <w:r w:rsidRPr="00CD2254">
        <w:rPr>
          <w:rFonts w:ascii="Ebrima" w:eastAsia="SimSun" w:hAnsi="Ebrima" w:cs="SimSun"/>
          <w:b/>
          <w:sz w:val="32"/>
          <w:szCs w:val="32"/>
          <w:u w:val="single"/>
        </w:rPr>
        <w:t xml:space="preserve"> </w:t>
      </w:r>
      <w:proofErr w:type="spellStart"/>
      <w:r w:rsidRPr="00CD2254">
        <w:rPr>
          <w:rFonts w:ascii="Ebrima" w:eastAsia="SimSun" w:hAnsi="Ebrima" w:cs="SimSun"/>
          <w:b/>
          <w:sz w:val="32"/>
          <w:szCs w:val="32"/>
          <w:u w:val="single"/>
        </w:rPr>
        <w:t>ለሚ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>፡-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በዋናነት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ሁለት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ዓይነት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ፕሮፖዛሎችን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በማዘጋጀት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>(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የውድድር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እና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የውስጥ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>/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ለአባላት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79591F" w:rsidRPr="001E7EE2">
        <w:rPr>
          <w:rFonts w:ascii="Ebrima" w:eastAsia="SimSun" w:hAnsi="Ebrima" w:cs="SimSun"/>
          <w:sz w:val="32"/>
          <w:szCs w:val="32"/>
        </w:rPr>
        <w:t>የሚሆን</w:t>
      </w:r>
      <w:proofErr w:type="spellEnd"/>
      <w:r w:rsidR="0079591F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79591F" w:rsidRPr="001E7EE2">
        <w:rPr>
          <w:rFonts w:ascii="Ebrima" w:eastAsia="SimSun" w:hAnsi="Ebrima" w:cs="SimSun"/>
          <w:sz w:val="32"/>
          <w:szCs w:val="32"/>
        </w:rPr>
        <w:t>የስልጠና</w:t>
      </w:r>
      <w:proofErr w:type="spellEnd"/>
      <w:r w:rsidR="0079591F" w:rsidRPr="001E7EE2">
        <w:rPr>
          <w:rFonts w:ascii="Ebrima" w:eastAsia="SimSun" w:hAnsi="Ebrima" w:cs="SimSun"/>
          <w:sz w:val="32"/>
          <w:szCs w:val="32"/>
        </w:rPr>
        <w:t xml:space="preserve">) </w:t>
      </w:r>
      <w:proofErr w:type="spellStart"/>
      <w:r w:rsidR="0079591F" w:rsidRPr="001E7EE2">
        <w:rPr>
          <w:rFonts w:ascii="Ebrima" w:eastAsia="SimSun" w:hAnsi="Ebrima" w:cs="SimSun"/>
          <w:sz w:val="32"/>
          <w:szCs w:val="32"/>
        </w:rPr>
        <w:t>አዘጋጅታለች፤የመጀመሪያው</w:t>
      </w:r>
      <w:proofErr w:type="spellEnd"/>
      <w:r w:rsidR="0079591F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79591F" w:rsidRPr="001E7EE2">
        <w:rPr>
          <w:rFonts w:ascii="Ebrima" w:eastAsia="SimSun" w:hAnsi="Ebrima" w:cs="SimSun"/>
          <w:sz w:val="32"/>
          <w:szCs w:val="32"/>
        </w:rPr>
        <w:t>MiNT</w:t>
      </w:r>
      <w:proofErr w:type="spellEnd"/>
      <w:r w:rsidR="0079591F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79591F" w:rsidRPr="001E7EE2">
        <w:rPr>
          <w:rFonts w:ascii="Ebrima" w:eastAsia="SimSun" w:hAnsi="Ebrima" w:cs="SimSun"/>
          <w:sz w:val="32"/>
          <w:szCs w:val="32"/>
        </w:rPr>
        <w:t>ባወጣው</w:t>
      </w:r>
      <w:proofErr w:type="spellEnd"/>
      <w:r w:rsidR="0079591F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79591F" w:rsidRPr="001E7EE2">
        <w:rPr>
          <w:rFonts w:ascii="Ebrima" w:eastAsia="SimSun" w:hAnsi="Ebrima" w:cs="SimSun"/>
          <w:sz w:val="32"/>
          <w:szCs w:val="32"/>
        </w:rPr>
        <w:t>የማወዳደሪያ</w:t>
      </w:r>
      <w:proofErr w:type="spellEnd"/>
      <w:r w:rsidR="0079591F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79591F" w:rsidRPr="001E7EE2">
        <w:rPr>
          <w:rFonts w:ascii="Ebrima" w:eastAsia="SimSun" w:hAnsi="Ebrima" w:cs="SimSun"/>
          <w:sz w:val="32"/>
          <w:szCs w:val="32"/>
        </w:rPr>
        <w:t>መስፈርት</w:t>
      </w:r>
      <w:proofErr w:type="spellEnd"/>
      <w:r w:rsidR="0079591F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79591F" w:rsidRPr="001E7EE2">
        <w:rPr>
          <w:rFonts w:ascii="Ebrima" w:eastAsia="SimSun" w:hAnsi="Ebrima" w:cs="SimSun"/>
          <w:sz w:val="32"/>
          <w:szCs w:val="32"/>
        </w:rPr>
        <w:t>መሰረት</w:t>
      </w:r>
      <w:proofErr w:type="spellEnd"/>
      <w:r w:rsidR="0079591F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79591F" w:rsidRPr="001E7EE2">
        <w:rPr>
          <w:rFonts w:ascii="Ebrima" w:eastAsia="SimSun" w:hAnsi="Ebrima" w:cs="SimSun"/>
          <w:sz w:val="32"/>
          <w:szCs w:val="32"/>
        </w:rPr>
        <w:t>የውድድር</w:t>
      </w:r>
      <w:proofErr w:type="spellEnd"/>
      <w:r w:rsidR="0079591F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79591F" w:rsidRPr="001E7EE2">
        <w:rPr>
          <w:rFonts w:ascii="Ebrima" w:eastAsia="SimSun" w:hAnsi="Ebrima" w:cs="SimSun"/>
          <w:sz w:val="32"/>
          <w:szCs w:val="32"/>
        </w:rPr>
        <w:t>ፕሮፖዛል</w:t>
      </w:r>
      <w:proofErr w:type="spellEnd"/>
      <w:r w:rsidR="0079591F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79591F" w:rsidRPr="001E7EE2">
        <w:rPr>
          <w:rFonts w:ascii="Ebrima" w:eastAsia="SimSun" w:hAnsi="Ebrima" w:cs="SimSun"/>
          <w:sz w:val="32"/>
          <w:szCs w:val="32"/>
        </w:rPr>
        <w:t>በጥሩ</w:t>
      </w:r>
      <w:proofErr w:type="spellEnd"/>
      <w:r w:rsidR="0079591F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79591F" w:rsidRPr="001E7EE2">
        <w:rPr>
          <w:rFonts w:ascii="Ebrima" w:eastAsia="SimSun" w:hAnsi="Ebrima" w:cs="SimSun"/>
          <w:sz w:val="32"/>
          <w:szCs w:val="32"/>
        </w:rPr>
        <w:t>ሁኔታ</w:t>
      </w:r>
      <w:proofErr w:type="spellEnd"/>
      <w:r w:rsidR="0079591F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79591F" w:rsidRPr="001E7EE2">
        <w:rPr>
          <w:rFonts w:ascii="Ebrima" w:eastAsia="SimSun" w:hAnsi="Ebrima" w:cs="SimSun"/>
          <w:sz w:val="32"/>
          <w:szCs w:val="32"/>
        </w:rPr>
        <w:t>በማዘጋጀት</w:t>
      </w:r>
      <w:proofErr w:type="spellEnd"/>
      <w:r w:rsidR="0079591F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79591F" w:rsidRPr="001E7EE2">
        <w:rPr>
          <w:rFonts w:ascii="Ebrima" w:eastAsia="SimSun" w:hAnsi="Ebrima" w:cs="SimSun"/>
          <w:sz w:val="32"/>
          <w:szCs w:val="32"/>
        </w:rPr>
        <w:t>ተሳታፊ</w:t>
      </w:r>
      <w:proofErr w:type="spellEnd"/>
      <w:r w:rsidR="0079591F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79591F" w:rsidRPr="001E7EE2">
        <w:rPr>
          <w:rFonts w:ascii="Ebrima" w:eastAsia="SimSun" w:hAnsi="Ebrima" w:cs="SimSun"/>
          <w:sz w:val="32"/>
          <w:szCs w:val="32"/>
        </w:rPr>
        <w:t>እንድንሆን</w:t>
      </w:r>
      <w:proofErr w:type="spellEnd"/>
      <w:r w:rsidR="0079591F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79591F" w:rsidRPr="001E7EE2">
        <w:rPr>
          <w:rFonts w:ascii="Ebrima" w:eastAsia="SimSun" w:hAnsi="Ebrima" w:cs="SimSun"/>
          <w:sz w:val="32"/>
          <w:szCs w:val="32"/>
        </w:rPr>
        <w:t>ተደርጓል፤የሁለተኛው</w:t>
      </w:r>
      <w:proofErr w:type="spellEnd"/>
      <w:r w:rsidR="005E7F6E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5E7F6E" w:rsidRPr="001E7EE2">
        <w:rPr>
          <w:rFonts w:ascii="Ebrima" w:eastAsia="SimSun" w:hAnsi="Ebrima" w:cs="SimSun"/>
          <w:sz w:val="32"/>
          <w:szCs w:val="32"/>
        </w:rPr>
        <w:t>በድርጅታችን</w:t>
      </w:r>
      <w:proofErr w:type="spellEnd"/>
      <w:r w:rsidR="005E7F6E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5E7F6E" w:rsidRPr="001E7EE2">
        <w:rPr>
          <w:rFonts w:ascii="Ebrima" w:eastAsia="SimSun" w:hAnsi="Ebrima" w:cs="SimSun"/>
          <w:sz w:val="32"/>
          <w:szCs w:val="32"/>
        </w:rPr>
        <w:t>ውስጥ</w:t>
      </w:r>
      <w:proofErr w:type="spellEnd"/>
      <w:r w:rsidR="005E7F6E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5E7F6E" w:rsidRPr="001E7EE2">
        <w:rPr>
          <w:rFonts w:ascii="Ebrima" w:eastAsia="SimSun" w:hAnsi="Ebrima" w:cs="SimSun"/>
          <w:sz w:val="32"/>
          <w:szCs w:val="32"/>
        </w:rPr>
        <w:t>ባሉት</w:t>
      </w:r>
      <w:proofErr w:type="spellEnd"/>
      <w:r w:rsidR="005E7F6E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5E7F6E" w:rsidRPr="001E7EE2">
        <w:rPr>
          <w:rFonts w:ascii="Ebrima" w:eastAsia="SimSun" w:hAnsi="Ebrima" w:cs="SimSun"/>
          <w:sz w:val="32"/>
          <w:szCs w:val="32"/>
        </w:rPr>
        <w:t>መተዳደሪያ</w:t>
      </w:r>
      <w:proofErr w:type="spellEnd"/>
      <w:r w:rsidR="005E7F6E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5E7F6E" w:rsidRPr="001E7EE2">
        <w:rPr>
          <w:rFonts w:ascii="Ebrima" w:eastAsia="SimSun" w:hAnsi="Ebrima" w:cs="SimSun"/>
          <w:sz w:val="32"/>
          <w:szCs w:val="32"/>
        </w:rPr>
        <w:t>ደንቦች</w:t>
      </w:r>
      <w:proofErr w:type="spellEnd"/>
      <w:r w:rsidR="005E7F6E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5E7F6E" w:rsidRPr="001E7EE2">
        <w:rPr>
          <w:rFonts w:ascii="Ebrima" w:eastAsia="SimSun" w:hAnsi="Ebrima" w:cs="SimSun"/>
          <w:sz w:val="32"/>
          <w:szCs w:val="32"/>
        </w:rPr>
        <w:t>እና</w:t>
      </w:r>
      <w:proofErr w:type="spellEnd"/>
      <w:r w:rsidR="005E7F6E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5E7F6E" w:rsidRPr="001E7EE2">
        <w:rPr>
          <w:rFonts w:ascii="Ebrima" w:eastAsia="SimSun" w:hAnsi="Ebrima" w:cs="SimSun"/>
          <w:sz w:val="32"/>
          <w:szCs w:val="32"/>
        </w:rPr>
        <w:t>ሌሎች</w:t>
      </w:r>
      <w:proofErr w:type="spellEnd"/>
      <w:r w:rsidR="005E7F6E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5E7F6E" w:rsidRPr="001E7EE2">
        <w:rPr>
          <w:rFonts w:ascii="Ebrima" w:eastAsia="SimSun" w:hAnsi="Ebrima" w:cs="SimSun"/>
          <w:sz w:val="32"/>
          <w:szCs w:val="32"/>
        </w:rPr>
        <w:t>ስለድርጅታችን</w:t>
      </w:r>
      <w:proofErr w:type="spellEnd"/>
      <w:r w:rsidR="005E7F6E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5E7F6E" w:rsidRPr="001E7EE2">
        <w:rPr>
          <w:rFonts w:ascii="Ebrima" w:eastAsia="SimSun" w:hAnsi="Ebrima" w:cs="SimSun"/>
          <w:sz w:val="32"/>
          <w:szCs w:val="32"/>
        </w:rPr>
        <w:t>ጠ</w:t>
      </w:r>
      <w:r w:rsidR="00811232" w:rsidRPr="001E7EE2">
        <w:rPr>
          <w:rFonts w:ascii="Ebrima" w:eastAsia="SimSun" w:hAnsi="Ebrima" w:cs="SimSun"/>
          <w:sz w:val="32"/>
          <w:szCs w:val="32"/>
        </w:rPr>
        <w:t>ቅለል</w:t>
      </w:r>
      <w:proofErr w:type="spellEnd"/>
      <w:r w:rsidR="00811232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811232" w:rsidRPr="001E7EE2">
        <w:rPr>
          <w:rFonts w:ascii="Ebrima" w:eastAsia="SimSun" w:hAnsi="Ebrima" w:cs="SimSun"/>
          <w:sz w:val="32"/>
          <w:szCs w:val="32"/>
        </w:rPr>
        <w:t>ያለ</w:t>
      </w:r>
      <w:proofErr w:type="spellEnd"/>
      <w:r w:rsidR="00811232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811232" w:rsidRPr="001E7EE2">
        <w:rPr>
          <w:rFonts w:ascii="Ebrima" w:eastAsia="SimSun" w:hAnsi="Ebrima" w:cs="SimSun"/>
          <w:sz w:val="32"/>
          <w:szCs w:val="32"/>
        </w:rPr>
        <w:t>ጉዳይ</w:t>
      </w:r>
      <w:proofErr w:type="spellEnd"/>
      <w:r w:rsidR="00811232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811232" w:rsidRPr="001E7EE2">
        <w:rPr>
          <w:rFonts w:ascii="Ebrima" w:eastAsia="SimSun" w:hAnsi="Ebrima" w:cs="SimSun"/>
          <w:sz w:val="32"/>
          <w:szCs w:val="32"/>
        </w:rPr>
        <w:t>አባላት</w:t>
      </w:r>
      <w:proofErr w:type="spellEnd"/>
      <w:r w:rsidR="00811232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811232" w:rsidRPr="001E7EE2">
        <w:rPr>
          <w:rFonts w:ascii="Ebrima" w:eastAsia="SimSun" w:hAnsi="Ebrima" w:cs="SimSun"/>
          <w:sz w:val="32"/>
          <w:szCs w:val="32"/>
        </w:rPr>
        <w:t>ማወቅ</w:t>
      </w:r>
      <w:proofErr w:type="spellEnd"/>
      <w:r w:rsidR="00811232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811232" w:rsidRPr="001E7EE2">
        <w:rPr>
          <w:rFonts w:ascii="Ebrima" w:eastAsia="SimSun" w:hAnsi="Ebrima" w:cs="SimSun"/>
          <w:sz w:val="32"/>
          <w:szCs w:val="32"/>
        </w:rPr>
        <w:t>የሚጠበቅባቸውን</w:t>
      </w:r>
      <w:proofErr w:type="spellEnd"/>
      <w:r w:rsidR="00811232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811232" w:rsidRPr="001E7EE2">
        <w:rPr>
          <w:rFonts w:ascii="Ebrima" w:eastAsia="SimSun" w:hAnsi="Ebrima" w:cs="SimSun"/>
          <w:sz w:val="32"/>
          <w:szCs w:val="32"/>
        </w:rPr>
        <w:t>ጉዳዮች</w:t>
      </w:r>
      <w:proofErr w:type="spellEnd"/>
      <w:r w:rsidR="00811232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811232" w:rsidRPr="001E7EE2">
        <w:rPr>
          <w:rFonts w:ascii="Ebrima" w:eastAsia="SimSun" w:hAnsi="Ebrima" w:cs="SimSun"/>
          <w:sz w:val="32"/>
          <w:szCs w:val="32"/>
        </w:rPr>
        <w:t>በተመለከተ</w:t>
      </w:r>
      <w:proofErr w:type="spellEnd"/>
      <w:r w:rsidR="00811232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811232" w:rsidRPr="001E7EE2">
        <w:rPr>
          <w:rFonts w:ascii="Ebrima" w:eastAsia="SimSun" w:hAnsi="Ebrima" w:cs="SimSun"/>
          <w:sz w:val="32"/>
          <w:szCs w:val="32"/>
        </w:rPr>
        <w:t>የስልጠና</w:t>
      </w:r>
      <w:proofErr w:type="spellEnd"/>
      <w:r w:rsidR="00811232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811232" w:rsidRPr="001E7EE2">
        <w:rPr>
          <w:rFonts w:ascii="Ebrima" w:eastAsia="SimSun" w:hAnsi="Ebrima" w:cs="SimSun"/>
          <w:sz w:val="32"/>
          <w:szCs w:val="32"/>
        </w:rPr>
        <w:t>ፕሮፖዛል</w:t>
      </w:r>
      <w:proofErr w:type="spellEnd"/>
      <w:r w:rsidR="00811232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811232" w:rsidRPr="001E7EE2">
        <w:rPr>
          <w:rFonts w:ascii="Ebrima" w:eastAsia="SimSun" w:hAnsi="Ebrima" w:cs="SimSun"/>
          <w:sz w:val="32"/>
          <w:szCs w:val="32"/>
        </w:rPr>
        <w:t>አዘጋጅታለች</w:t>
      </w:r>
      <w:proofErr w:type="spellEnd"/>
      <w:r w:rsidR="00811232" w:rsidRPr="001E7EE2">
        <w:rPr>
          <w:rFonts w:ascii="Ebrima" w:eastAsia="SimSun" w:hAnsi="Ebrima" w:cs="SimSun"/>
          <w:sz w:val="32"/>
          <w:szCs w:val="32"/>
        </w:rPr>
        <w:t>፤</w:t>
      </w:r>
    </w:p>
    <w:p w:rsidR="00A35473" w:rsidRPr="001E7EE2" w:rsidRDefault="00811232" w:rsidP="00185D95">
      <w:pPr>
        <w:pStyle w:val="ListParagraph"/>
        <w:numPr>
          <w:ilvl w:val="0"/>
          <w:numId w:val="7"/>
        </w:numPr>
        <w:rPr>
          <w:rFonts w:ascii="Ebrima" w:hAnsi="Ebrima"/>
          <w:sz w:val="32"/>
          <w:szCs w:val="32"/>
        </w:rPr>
      </w:pPr>
      <w:proofErr w:type="spellStart"/>
      <w:r w:rsidRPr="00CD2254">
        <w:rPr>
          <w:rFonts w:ascii="Ebrima" w:eastAsia="SimSun" w:hAnsi="Ebrima" w:cs="SimSun"/>
          <w:b/>
          <w:sz w:val="32"/>
          <w:szCs w:val="32"/>
          <w:u w:val="single"/>
        </w:rPr>
        <w:t>አዲስ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፡-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ለኩኩኔት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ድጅታል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በጣምራ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የሚንቀሳቀስ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የባንክ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ተንቀሳቃሽ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ሂሳብ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>/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ቼክ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አካውንት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ከሶል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ጋር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በመሆን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ከፍተናል፣የቼክ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ትዕዛዝም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ሰጥተናል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>፤(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ኩኩኔት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ዲጅታል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ኃላ.የተ.የግ.ማህበር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የኢትዮጵያ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ንግድ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ባንክ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ተፈራ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ድጋፊ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ቅርንጫፍ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የሂሳብ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ቁጥር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1000</w:t>
      </w:r>
      <w:r w:rsidR="00C10857" w:rsidRPr="001E7EE2">
        <w:rPr>
          <w:rFonts w:ascii="Ebrima" w:eastAsia="SimSun" w:hAnsi="Ebrima" w:cs="SimSun"/>
          <w:sz w:val="32"/>
          <w:szCs w:val="32"/>
        </w:rPr>
        <w:t xml:space="preserve">483983623 </w:t>
      </w:r>
      <w:proofErr w:type="spellStart"/>
      <w:r w:rsidR="00C10857" w:rsidRPr="001E7EE2">
        <w:rPr>
          <w:rFonts w:ascii="Ebrima" w:eastAsia="SimSun" w:hAnsi="Ebrima" w:cs="SimSun"/>
          <w:sz w:val="32"/>
          <w:szCs w:val="32"/>
        </w:rPr>
        <w:t>በሚል</w:t>
      </w:r>
      <w:proofErr w:type="spellEnd"/>
      <w:r w:rsidR="00C10857" w:rsidRPr="001E7EE2">
        <w:rPr>
          <w:rFonts w:ascii="Ebrima" w:eastAsia="SimSun" w:hAnsi="Ebrima" w:cs="SimSun"/>
          <w:sz w:val="32"/>
          <w:szCs w:val="32"/>
        </w:rPr>
        <w:t>)</w:t>
      </w:r>
      <w:r w:rsidR="00A35473" w:rsidRPr="001E7EE2">
        <w:rPr>
          <w:rFonts w:ascii="Ebrima" w:eastAsia="SimSun" w:hAnsi="Ebrima" w:cs="SimSun"/>
          <w:sz w:val="32"/>
          <w:szCs w:val="32"/>
        </w:rPr>
        <w:t>፤</w:t>
      </w:r>
    </w:p>
    <w:p w:rsidR="00180DC4" w:rsidRPr="001E7EE2" w:rsidRDefault="00A35473" w:rsidP="00185D95">
      <w:pPr>
        <w:pStyle w:val="ListParagraph"/>
        <w:numPr>
          <w:ilvl w:val="0"/>
          <w:numId w:val="7"/>
        </w:numPr>
        <w:rPr>
          <w:rFonts w:ascii="Ebrima" w:hAnsi="Ebrima"/>
          <w:sz w:val="32"/>
          <w:szCs w:val="32"/>
        </w:rPr>
      </w:pPr>
      <w:r w:rsidRPr="00CD2254">
        <w:rPr>
          <w:rFonts w:ascii="Ebrima" w:eastAsia="SimSun" w:hAnsi="Ebrima" w:cs="SimSun"/>
          <w:b/>
          <w:sz w:val="32"/>
          <w:szCs w:val="32"/>
          <w:u w:val="single"/>
        </w:rPr>
        <w:lastRenderedPageBreak/>
        <w:t xml:space="preserve"> </w:t>
      </w:r>
      <w:proofErr w:type="spellStart"/>
      <w:r w:rsidRPr="00CD2254">
        <w:rPr>
          <w:rFonts w:ascii="Ebrima" w:eastAsia="SimSun" w:hAnsi="Ebrima" w:cs="SimSun"/>
          <w:b/>
          <w:sz w:val="32"/>
          <w:szCs w:val="32"/>
          <w:u w:val="single"/>
        </w:rPr>
        <w:t>ሶል</w:t>
      </w:r>
      <w:proofErr w:type="spellEnd"/>
      <w:r w:rsidRPr="00CD2254">
        <w:rPr>
          <w:rFonts w:ascii="Ebrima" w:eastAsia="SimSun" w:hAnsi="Ebrima" w:cs="SimSun"/>
          <w:b/>
          <w:sz w:val="32"/>
          <w:szCs w:val="32"/>
          <w:u w:val="single"/>
        </w:rPr>
        <w:t>፡</w:t>
      </w:r>
      <w:r w:rsidRPr="001E7EE2">
        <w:rPr>
          <w:rFonts w:ascii="Ebrima" w:eastAsia="SimSun" w:hAnsi="Ebrima" w:cs="SimSun"/>
          <w:sz w:val="32"/>
          <w:szCs w:val="32"/>
        </w:rPr>
        <w:t xml:space="preserve">-የ 2S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ልማት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ከቴዲ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እና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ሙሌ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ጋር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በመሆን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እየሰራን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ነው፤</w:t>
      </w:r>
      <w:r w:rsidR="00180DC4" w:rsidRPr="001E7EE2">
        <w:rPr>
          <w:rFonts w:ascii="Ebrima" w:eastAsia="SimSun" w:hAnsi="Ebrima" w:cs="SimSun"/>
          <w:sz w:val="32"/>
          <w:szCs w:val="32"/>
        </w:rPr>
        <w:t>የባንክ</w:t>
      </w:r>
      <w:proofErr w:type="spellEnd"/>
      <w:r w:rsidR="00180DC4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180DC4" w:rsidRPr="001E7EE2">
        <w:rPr>
          <w:rFonts w:ascii="Ebrima" w:eastAsia="SimSun" w:hAnsi="Ebrima" w:cs="SimSun"/>
          <w:sz w:val="32"/>
          <w:szCs w:val="32"/>
        </w:rPr>
        <w:t>አካውንት</w:t>
      </w:r>
      <w:proofErr w:type="spellEnd"/>
      <w:r w:rsidR="00180DC4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180DC4" w:rsidRPr="001E7EE2">
        <w:rPr>
          <w:rFonts w:ascii="Ebrima" w:eastAsia="SimSun" w:hAnsi="Ebrima" w:cs="SimSun"/>
          <w:sz w:val="32"/>
          <w:szCs w:val="32"/>
        </w:rPr>
        <w:t>ከፍተናል፤የ</w:t>
      </w:r>
      <w:proofErr w:type="spellEnd"/>
      <w:r w:rsidR="00180DC4" w:rsidRPr="001E7EE2">
        <w:rPr>
          <w:rFonts w:ascii="Ebrima" w:eastAsia="SimSun" w:hAnsi="Ebrima" w:cs="SimSun"/>
          <w:sz w:val="32"/>
          <w:szCs w:val="32"/>
        </w:rPr>
        <w:t xml:space="preserve"> MABSR </w:t>
      </w:r>
      <w:proofErr w:type="spellStart"/>
      <w:r w:rsidR="00180DC4" w:rsidRPr="001E7EE2">
        <w:rPr>
          <w:rFonts w:ascii="Ebrima" w:eastAsia="SimSun" w:hAnsi="Ebrima" w:cs="SimSun"/>
          <w:sz w:val="32"/>
          <w:szCs w:val="32"/>
        </w:rPr>
        <w:t>ስልጠና</w:t>
      </w:r>
      <w:proofErr w:type="spellEnd"/>
      <w:r w:rsidR="00180DC4" w:rsidRPr="001E7EE2">
        <w:rPr>
          <w:rFonts w:ascii="Ebrima" w:eastAsia="SimSun" w:hAnsi="Ebrima" w:cs="SimSun"/>
          <w:sz w:val="32"/>
          <w:szCs w:val="32"/>
        </w:rPr>
        <w:t xml:space="preserve"> 4ኛ </w:t>
      </w:r>
      <w:proofErr w:type="spellStart"/>
      <w:r w:rsidR="00180DC4" w:rsidRPr="001E7EE2">
        <w:rPr>
          <w:rFonts w:ascii="Ebrima" w:eastAsia="SimSun" w:hAnsi="Ebrima" w:cs="SimSun"/>
          <w:sz w:val="32"/>
          <w:szCs w:val="32"/>
        </w:rPr>
        <w:t>ክፍልን</w:t>
      </w:r>
      <w:proofErr w:type="spellEnd"/>
      <w:r w:rsidR="00180DC4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180DC4" w:rsidRPr="001E7EE2">
        <w:rPr>
          <w:rFonts w:ascii="Ebrima" w:eastAsia="SimSun" w:hAnsi="Ebrima" w:cs="SimSun"/>
          <w:sz w:val="32"/>
          <w:szCs w:val="32"/>
        </w:rPr>
        <w:t>በማዘጋጀት</w:t>
      </w:r>
      <w:proofErr w:type="spellEnd"/>
      <w:r w:rsidR="00180DC4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180DC4" w:rsidRPr="001E7EE2">
        <w:rPr>
          <w:rFonts w:ascii="Ebrima" w:eastAsia="SimSun" w:hAnsi="Ebrima" w:cs="SimSun"/>
          <w:sz w:val="32"/>
          <w:szCs w:val="32"/>
        </w:rPr>
        <w:t>በቴሌግራም</w:t>
      </w:r>
      <w:proofErr w:type="spellEnd"/>
      <w:r w:rsidR="00180DC4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180DC4" w:rsidRPr="001E7EE2">
        <w:rPr>
          <w:rFonts w:ascii="Ebrima" w:eastAsia="SimSun" w:hAnsi="Ebrima" w:cs="SimSun"/>
          <w:sz w:val="32"/>
          <w:szCs w:val="32"/>
        </w:rPr>
        <w:t>ቻናላችን</w:t>
      </w:r>
      <w:proofErr w:type="spellEnd"/>
      <w:r w:rsidR="00180DC4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180DC4" w:rsidRPr="001E7EE2">
        <w:rPr>
          <w:rFonts w:ascii="Ebrima" w:eastAsia="SimSun" w:hAnsi="Ebrima" w:cs="SimSun"/>
          <w:sz w:val="32"/>
          <w:szCs w:val="32"/>
        </w:rPr>
        <w:t>ቀርቧል፤ዌብሳይት</w:t>
      </w:r>
      <w:proofErr w:type="spellEnd"/>
      <w:r w:rsidR="00180DC4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180DC4" w:rsidRPr="001E7EE2">
        <w:rPr>
          <w:rFonts w:ascii="Ebrima" w:eastAsia="SimSun" w:hAnsi="Ebrima" w:cs="SimSun"/>
          <w:sz w:val="32"/>
          <w:szCs w:val="32"/>
        </w:rPr>
        <w:t>የማስተካከልና</w:t>
      </w:r>
      <w:proofErr w:type="spellEnd"/>
      <w:r w:rsidR="00180DC4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180DC4" w:rsidRPr="001E7EE2">
        <w:rPr>
          <w:rFonts w:ascii="Ebrima" w:eastAsia="SimSun" w:hAnsi="Ebrima" w:cs="SimSun"/>
          <w:sz w:val="32"/>
          <w:szCs w:val="32"/>
        </w:rPr>
        <w:t>እንዲሰራ</w:t>
      </w:r>
      <w:proofErr w:type="spellEnd"/>
      <w:r w:rsidR="00180DC4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180DC4" w:rsidRPr="001E7EE2">
        <w:rPr>
          <w:rFonts w:ascii="Ebrima" w:eastAsia="SimSun" w:hAnsi="Ebrima" w:cs="SimSun"/>
          <w:sz w:val="32"/>
          <w:szCs w:val="32"/>
        </w:rPr>
        <w:t>የማድረግ</w:t>
      </w:r>
      <w:proofErr w:type="spellEnd"/>
      <w:r w:rsidR="00180DC4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180DC4" w:rsidRPr="001E7EE2">
        <w:rPr>
          <w:rFonts w:ascii="Ebrima" w:eastAsia="SimSun" w:hAnsi="Ebrima" w:cs="SimSun"/>
          <w:sz w:val="32"/>
          <w:szCs w:val="32"/>
        </w:rPr>
        <w:t>ስራ</w:t>
      </w:r>
      <w:proofErr w:type="spellEnd"/>
      <w:r w:rsidR="00180DC4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180DC4" w:rsidRPr="001E7EE2">
        <w:rPr>
          <w:rFonts w:ascii="Ebrima" w:eastAsia="SimSun" w:hAnsi="Ebrima" w:cs="SimSun"/>
          <w:sz w:val="32"/>
          <w:szCs w:val="32"/>
        </w:rPr>
        <w:t>ተከናውኗል</w:t>
      </w:r>
      <w:proofErr w:type="spellEnd"/>
      <w:r w:rsidR="00180DC4" w:rsidRPr="001E7EE2">
        <w:rPr>
          <w:rFonts w:ascii="Ebrima" w:eastAsia="SimSun" w:hAnsi="Ebrima" w:cs="SimSun"/>
          <w:sz w:val="32"/>
          <w:szCs w:val="32"/>
        </w:rPr>
        <w:t xml:space="preserve">፤ </w:t>
      </w:r>
      <w:proofErr w:type="spellStart"/>
      <w:r w:rsidR="00180DC4" w:rsidRPr="001E7EE2">
        <w:rPr>
          <w:rFonts w:ascii="Ebrima" w:eastAsia="SimSun" w:hAnsi="Ebrima" w:cs="SimSun"/>
          <w:sz w:val="32"/>
          <w:szCs w:val="32"/>
        </w:rPr>
        <w:t>ለሸዋ</w:t>
      </w:r>
      <w:proofErr w:type="spellEnd"/>
      <w:r w:rsidR="00180DC4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180DC4" w:rsidRPr="001E7EE2">
        <w:rPr>
          <w:rFonts w:ascii="Ebrima" w:eastAsia="SimSun" w:hAnsi="Ebrima" w:cs="SimSun"/>
          <w:sz w:val="32"/>
          <w:szCs w:val="32"/>
        </w:rPr>
        <w:t>ዳታቤዝ</w:t>
      </w:r>
      <w:proofErr w:type="spellEnd"/>
      <w:r w:rsidR="00180DC4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180DC4" w:rsidRPr="001E7EE2">
        <w:rPr>
          <w:rFonts w:ascii="Ebrima" w:eastAsia="SimSun" w:hAnsi="Ebrima" w:cs="SimSun"/>
          <w:sz w:val="32"/>
          <w:szCs w:val="32"/>
        </w:rPr>
        <w:t>ላይ</w:t>
      </w:r>
      <w:proofErr w:type="spellEnd"/>
      <w:r w:rsidR="00180DC4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180DC4" w:rsidRPr="001E7EE2">
        <w:rPr>
          <w:rFonts w:ascii="Ebrima" w:eastAsia="SimSun" w:hAnsi="Ebrima" w:cs="SimSun"/>
          <w:sz w:val="32"/>
          <w:szCs w:val="32"/>
        </w:rPr>
        <w:t>ስልጠና</w:t>
      </w:r>
      <w:proofErr w:type="spellEnd"/>
      <w:r w:rsidR="00180DC4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180DC4" w:rsidRPr="001E7EE2">
        <w:rPr>
          <w:rFonts w:ascii="Ebrima" w:eastAsia="SimSun" w:hAnsi="Ebrima" w:cs="SimSun"/>
          <w:sz w:val="32"/>
          <w:szCs w:val="32"/>
        </w:rPr>
        <w:t>ድጋፍ</w:t>
      </w:r>
      <w:proofErr w:type="spellEnd"/>
      <w:r w:rsidR="00180DC4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180DC4" w:rsidRPr="001E7EE2">
        <w:rPr>
          <w:rFonts w:ascii="Ebrima" w:eastAsia="SimSun" w:hAnsi="Ebrima" w:cs="SimSun"/>
          <w:sz w:val="32"/>
          <w:szCs w:val="32"/>
        </w:rPr>
        <w:t>በመስጠት</w:t>
      </w:r>
      <w:proofErr w:type="spellEnd"/>
      <w:r w:rsidR="00180DC4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180DC4" w:rsidRPr="001E7EE2">
        <w:rPr>
          <w:rFonts w:ascii="Ebrima" w:eastAsia="SimSun" w:hAnsi="Ebrima" w:cs="SimSun"/>
          <w:sz w:val="32"/>
          <w:szCs w:val="32"/>
        </w:rPr>
        <w:t>የዳታቤዝ</w:t>
      </w:r>
      <w:proofErr w:type="spellEnd"/>
      <w:r w:rsidR="00180DC4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180DC4" w:rsidRPr="001E7EE2">
        <w:rPr>
          <w:rFonts w:ascii="Ebrima" w:eastAsia="SimSun" w:hAnsi="Ebrima" w:cs="SimSun"/>
          <w:sz w:val="32"/>
          <w:szCs w:val="32"/>
        </w:rPr>
        <w:t>ስራ</w:t>
      </w:r>
      <w:proofErr w:type="spellEnd"/>
      <w:r w:rsidR="00180DC4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180DC4" w:rsidRPr="001E7EE2">
        <w:rPr>
          <w:rFonts w:ascii="Ebrima" w:eastAsia="SimSun" w:hAnsi="Ebrima" w:cs="SimSun"/>
          <w:sz w:val="32"/>
          <w:szCs w:val="32"/>
        </w:rPr>
        <w:t>እንድተሰራ</w:t>
      </w:r>
      <w:proofErr w:type="spellEnd"/>
      <w:r w:rsidR="00180DC4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180DC4" w:rsidRPr="001E7EE2">
        <w:rPr>
          <w:rFonts w:ascii="Ebrima" w:eastAsia="SimSun" w:hAnsi="Ebrima" w:cs="SimSun"/>
          <w:sz w:val="32"/>
          <w:szCs w:val="32"/>
        </w:rPr>
        <w:t>ማድረግ</w:t>
      </w:r>
      <w:proofErr w:type="spellEnd"/>
      <w:r w:rsidR="00180DC4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180DC4" w:rsidRPr="001E7EE2">
        <w:rPr>
          <w:rFonts w:ascii="Ebrima" w:eastAsia="SimSun" w:hAnsi="Ebrima" w:cs="SimSun"/>
          <w:sz w:val="32"/>
          <w:szCs w:val="32"/>
        </w:rPr>
        <w:t>ተከናውኗል</w:t>
      </w:r>
      <w:proofErr w:type="spellEnd"/>
      <w:r w:rsidR="00180DC4" w:rsidRPr="001E7EE2">
        <w:rPr>
          <w:rFonts w:ascii="Ebrima" w:eastAsia="SimSun" w:hAnsi="Ebrima" w:cs="SimSun"/>
          <w:sz w:val="32"/>
          <w:szCs w:val="32"/>
        </w:rPr>
        <w:t>፤</w:t>
      </w:r>
    </w:p>
    <w:p w:rsidR="00185D95" w:rsidRPr="001E7EE2" w:rsidRDefault="00180DC4" w:rsidP="00180DC4">
      <w:pPr>
        <w:pStyle w:val="ListParagraph"/>
        <w:numPr>
          <w:ilvl w:val="0"/>
          <w:numId w:val="7"/>
        </w:numPr>
        <w:rPr>
          <w:rFonts w:ascii="Ebrima" w:hAnsi="Ebrima"/>
          <w:sz w:val="32"/>
          <w:szCs w:val="32"/>
        </w:rPr>
      </w:pPr>
      <w:proofErr w:type="spellStart"/>
      <w:r w:rsidRPr="001E7EE2">
        <w:rPr>
          <w:rFonts w:ascii="Ebrima" w:eastAsia="SimSun" w:hAnsi="Ebrima" w:cs="SimSun"/>
          <w:sz w:val="32"/>
          <w:szCs w:val="32"/>
        </w:rPr>
        <w:t>ከላይ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በተነሱት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የስራ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ክንውኖች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እና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ሌሎች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ገንቢ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አስተያየቶች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ተሰጥተዋል፤ሁሉም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አባላት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በተከናወኑት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ተግባራት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ላይ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ከ10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ውጤት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በመስጠት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B0545B" w:rsidRPr="001E7EE2">
        <w:rPr>
          <w:rFonts w:ascii="Ebrima" w:eastAsia="SimSun" w:hAnsi="Ebrima" w:cs="SimSun"/>
          <w:sz w:val="32"/>
          <w:szCs w:val="32"/>
        </w:rPr>
        <w:t>በአማካይ</w:t>
      </w:r>
      <w:proofErr w:type="spellEnd"/>
      <w:r w:rsidR="00B0545B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B0545B" w:rsidRPr="001E7EE2">
        <w:rPr>
          <w:rFonts w:ascii="Ebrima" w:eastAsia="SimSun" w:hAnsi="Ebrima" w:cs="SimSun"/>
          <w:sz w:val="32"/>
          <w:szCs w:val="32"/>
        </w:rPr>
        <w:t>ለሳምንቱ</w:t>
      </w:r>
      <w:proofErr w:type="spellEnd"/>
      <w:r w:rsidR="00B0545B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B0545B" w:rsidRPr="001E7EE2">
        <w:rPr>
          <w:rFonts w:ascii="Ebrima" w:eastAsia="SimSun" w:hAnsi="Ebrima" w:cs="SimSun"/>
          <w:sz w:val="32"/>
          <w:szCs w:val="32"/>
        </w:rPr>
        <w:t>የተሰጠ</w:t>
      </w:r>
      <w:proofErr w:type="spellEnd"/>
      <w:r w:rsidR="00B0545B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B0545B" w:rsidRPr="001E7EE2">
        <w:rPr>
          <w:rFonts w:ascii="Ebrima" w:eastAsia="SimSun" w:hAnsi="Ebrima" w:cs="SimSun"/>
          <w:sz w:val="32"/>
          <w:szCs w:val="32"/>
        </w:rPr>
        <w:t>ነጥብ</w:t>
      </w:r>
      <w:proofErr w:type="spellEnd"/>
      <w:r w:rsidR="00B0545B" w:rsidRPr="001E7EE2">
        <w:rPr>
          <w:rFonts w:ascii="Ebrima" w:eastAsia="SimSun" w:hAnsi="Ebrima" w:cs="SimSun"/>
          <w:sz w:val="32"/>
          <w:szCs w:val="32"/>
        </w:rPr>
        <w:t xml:space="preserve"> 7.6 ከ 10 </w:t>
      </w:r>
      <w:proofErr w:type="spellStart"/>
      <w:r w:rsidR="00B0545B" w:rsidRPr="001E7EE2">
        <w:rPr>
          <w:rFonts w:ascii="Ebrima" w:eastAsia="SimSun" w:hAnsi="Ebrima" w:cs="SimSun"/>
          <w:sz w:val="32"/>
          <w:szCs w:val="32"/>
        </w:rPr>
        <w:t>በመስጠት</w:t>
      </w:r>
      <w:proofErr w:type="spellEnd"/>
      <w:r w:rsidR="00B0545B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B0545B" w:rsidRPr="001E7EE2">
        <w:rPr>
          <w:rFonts w:ascii="Ebrima" w:eastAsia="SimSun" w:hAnsi="Ebrima" w:cs="SimSun"/>
          <w:sz w:val="32"/>
          <w:szCs w:val="32"/>
        </w:rPr>
        <w:t>ለሚቀጥለው</w:t>
      </w:r>
      <w:proofErr w:type="spellEnd"/>
      <w:r w:rsidR="00B0545B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B0545B" w:rsidRPr="001E7EE2">
        <w:rPr>
          <w:rFonts w:ascii="Ebrima" w:eastAsia="SimSun" w:hAnsi="Ebrima" w:cs="SimSun"/>
          <w:sz w:val="32"/>
          <w:szCs w:val="32"/>
        </w:rPr>
        <w:t>ሳምንት</w:t>
      </w:r>
      <w:proofErr w:type="spellEnd"/>
      <w:r w:rsidR="00B0545B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B0545B" w:rsidRPr="001E7EE2">
        <w:rPr>
          <w:rFonts w:ascii="Ebrima" w:eastAsia="SimSun" w:hAnsi="Ebrima" w:cs="SimSun"/>
          <w:sz w:val="32"/>
          <w:szCs w:val="32"/>
        </w:rPr>
        <w:t>ከዚህ</w:t>
      </w:r>
      <w:proofErr w:type="spellEnd"/>
      <w:r w:rsidR="00B0545B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B0545B" w:rsidRPr="001E7EE2">
        <w:rPr>
          <w:rFonts w:ascii="Ebrima" w:eastAsia="SimSun" w:hAnsi="Ebrima" w:cs="SimSun"/>
          <w:sz w:val="32"/>
          <w:szCs w:val="32"/>
        </w:rPr>
        <w:t>በተሻለ</w:t>
      </w:r>
      <w:proofErr w:type="spellEnd"/>
      <w:r w:rsidR="00B0545B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B0545B" w:rsidRPr="001E7EE2">
        <w:rPr>
          <w:rFonts w:ascii="Ebrima" w:eastAsia="SimSun" w:hAnsi="Ebrima" w:cs="SimSun"/>
          <w:sz w:val="32"/>
          <w:szCs w:val="32"/>
        </w:rPr>
        <w:t>ነጥብ</w:t>
      </w:r>
      <w:proofErr w:type="spellEnd"/>
      <w:r w:rsidR="00B0545B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B0545B" w:rsidRPr="001E7EE2">
        <w:rPr>
          <w:rFonts w:ascii="Ebrima" w:eastAsia="SimSun" w:hAnsi="Ebrima" w:cs="SimSun"/>
          <w:sz w:val="32"/>
          <w:szCs w:val="32"/>
        </w:rPr>
        <w:t>ሰርተን</w:t>
      </w:r>
      <w:proofErr w:type="spellEnd"/>
      <w:r w:rsidR="00B0545B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B0545B" w:rsidRPr="001E7EE2">
        <w:rPr>
          <w:rFonts w:ascii="Ebrima" w:eastAsia="SimSun" w:hAnsi="Ebrima" w:cs="SimSun"/>
          <w:sz w:val="32"/>
          <w:szCs w:val="32"/>
        </w:rPr>
        <w:t>እንደምንመጣ</w:t>
      </w:r>
      <w:proofErr w:type="spellEnd"/>
      <w:r w:rsidR="00B0545B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B0545B" w:rsidRPr="001E7EE2">
        <w:rPr>
          <w:rFonts w:ascii="Ebrima" w:eastAsia="SimSun" w:hAnsi="Ebrima" w:cs="SimSun"/>
          <w:sz w:val="32"/>
          <w:szCs w:val="32"/>
        </w:rPr>
        <w:t>ተወያይተናል</w:t>
      </w:r>
      <w:proofErr w:type="spellEnd"/>
      <w:r w:rsidR="00B0545B" w:rsidRPr="001E7EE2">
        <w:rPr>
          <w:rFonts w:ascii="Ebrima" w:eastAsia="SimSun" w:hAnsi="Ebrima" w:cs="SimSun"/>
          <w:sz w:val="32"/>
          <w:szCs w:val="32"/>
        </w:rPr>
        <w:t>፡፡</w:t>
      </w:r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r w:rsidR="0079591F" w:rsidRPr="001E7EE2">
        <w:rPr>
          <w:rFonts w:ascii="Ebrima" w:eastAsia="SimSun" w:hAnsi="Ebrima" w:cs="SimSun"/>
          <w:sz w:val="32"/>
          <w:szCs w:val="32"/>
        </w:rPr>
        <w:t xml:space="preserve"> </w:t>
      </w:r>
    </w:p>
    <w:p w:rsidR="00585C0A" w:rsidRPr="00E3092A" w:rsidRDefault="00585C0A" w:rsidP="00585C0A">
      <w:pPr>
        <w:rPr>
          <w:rFonts w:ascii="Ebrima" w:hAnsi="Ebrima"/>
          <w:b/>
          <w:sz w:val="32"/>
          <w:szCs w:val="32"/>
        </w:rPr>
      </w:pPr>
      <w:r w:rsidRPr="00E3092A">
        <w:rPr>
          <w:rFonts w:ascii="Ebrima" w:hAnsi="Ebrima"/>
          <w:b/>
          <w:sz w:val="32"/>
          <w:szCs w:val="32"/>
        </w:rPr>
        <w:t xml:space="preserve">3.የፍቅርተ </w:t>
      </w:r>
      <w:proofErr w:type="spellStart"/>
      <w:r w:rsidRPr="00E3092A">
        <w:rPr>
          <w:rFonts w:ascii="Ebrima" w:hAnsi="Ebrima"/>
          <w:b/>
          <w:sz w:val="32"/>
          <w:szCs w:val="32"/>
        </w:rPr>
        <w:t>አባተ</w:t>
      </w:r>
      <w:proofErr w:type="spellEnd"/>
      <w:r w:rsidRPr="00E3092A">
        <w:rPr>
          <w:rFonts w:ascii="Ebrima" w:hAnsi="Ebrima"/>
          <w:b/>
          <w:sz w:val="32"/>
          <w:szCs w:val="32"/>
        </w:rPr>
        <w:t xml:space="preserve"> </w:t>
      </w:r>
      <w:proofErr w:type="spellStart"/>
      <w:r w:rsidRPr="00E3092A">
        <w:rPr>
          <w:rFonts w:ascii="Ebrima" w:hAnsi="Ebrima"/>
          <w:b/>
          <w:sz w:val="32"/>
          <w:szCs w:val="32"/>
        </w:rPr>
        <w:t>በድርጅቱ</w:t>
      </w:r>
      <w:proofErr w:type="spellEnd"/>
      <w:r w:rsidRPr="00E3092A">
        <w:rPr>
          <w:rFonts w:ascii="Ebrima" w:hAnsi="Ebrima"/>
          <w:b/>
          <w:sz w:val="32"/>
          <w:szCs w:val="32"/>
        </w:rPr>
        <w:t xml:space="preserve"> </w:t>
      </w:r>
      <w:proofErr w:type="spellStart"/>
      <w:r w:rsidRPr="00E3092A">
        <w:rPr>
          <w:rFonts w:ascii="Ebrima" w:hAnsi="Ebrima"/>
          <w:b/>
          <w:sz w:val="32"/>
          <w:szCs w:val="32"/>
        </w:rPr>
        <w:t>ውስጥ</w:t>
      </w:r>
      <w:proofErr w:type="spellEnd"/>
      <w:r w:rsidRPr="00E3092A">
        <w:rPr>
          <w:rFonts w:ascii="Ebrima" w:hAnsi="Ebrima"/>
          <w:b/>
          <w:sz w:val="32"/>
          <w:szCs w:val="32"/>
        </w:rPr>
        <w:t xml:space="preserve"> </w:t>
      </w:r>
      <w:proofErr w:type="spellStart"/>
      <w:r w:rsidRPr="00E3092A">
        <w:rPr>
          <w:rFonts w:ascii="Ebrima" w:hAnsi="Ebrima"/>
          <w:b/>
          <w:sz w:val="32"/>
          <w:szCs w:val="32"/>
        </w:rPr>
        <w:t>የሚኖራት</w:t>
      </w:r>
      <w:proofErr w:type="spellEnd"/>
      <w:r w:rsidRPr="00E3092A">
        <w:rPr>
          <w:rFonts w:ascii="Ebrima" w:hAnsi="Ebrima"/>
          <w:b/>
          <w:sz w:val="32"/>
          <w:szCs w:val="32"/>
        </w:rPr>
        <w:t xml:space="preserve"> </w:t>
      </w:r>
      <w:proofErr w:type="spellStart"/>
      <w:r w:rsidRPr="00E3092A">
        <w:rPr>
          <w:rFonts w:ascii="Ebrima" w:hAnsi="Ebrima"/>
          <w:b/>
          <w:sz w:val="32"/>
          <w:szCs w:val="32"/>
        </w:rPr>
        <w:t>ተግባርና</w:t>
      </w:r>
      <w:proofErr w:type="spellEnd"/>
      <w:r w:rsidRPr="00E3092A">
        <w:rPr>
          <w:rFonts w:ascii="Ebrima" w:hAnsi="Ebrima"/>
          <w:b/>
          <w:sz w:val="32"/>
          <w:szCs w:val="32"/>
        </w:rPr>
        <w:t xml:space="preserve"> </w:t>
      </w:r>
      <w:proofErr w:type="spellStart"/>
      <w:r w:rsidRPr="00E3092A">
        <w:rPr>
          <w:rFonts w:ascii="Ebrima" w:hAnsi="Ebrima"/>
          <w:b/>
          <w:sz w:val="32"/>
          <w:szCs w:val="32"/>
        </w:rPr>
        <w:t>ሃላፊነት</w:t>
      </w:r>
      <w:proofErr w:type="spellEnd"/>
      <w:r w:rsidRPr="00E3092A">
        <w:rPr>
          <w:rFonts w:ascii="Ebrima" w:hAnsi="Ebrima"/>
          <w:b/>
          <w:sz w:val="32"/>
          <w:szCs w:val="32"/>
        </w:rPr>
        <w:t xml:space="preserve"> </w:t>
      </w:r>
      <w:proofErr w:type="spellStart"/>
      <w:r w:rsidRPr="00E3092A">
        <w:rPr>
          <w:rFonts w:ascii="Ebrima" w:hAnsi="Ebrima"/>
          <w:b/>
          <w:sz w:val="32"/>
          <w:szCs w:val="32"/>
        </w:rPr>
        <w:t>በተመለከተ</w:t>
      </w:r>
      <w:proofErr w:type="spellEnd"/>
      <w:r w:rsidR="00D34ADC" w:rsidRPr="00E3092A">
        <w:rPr>
          <w:rFonts w:ascii="Ebrima" w:hAnsi="Ebrima"/>
          <w:b/>
          <w:sz w:val="32"/>
          <w:szCs w:val="32"/>
        </w:rPr>
        <w:t>፡-</w:t>
      </w:r>
    </w:p>
    <w:p w:rsidR="00D34ADC" w:rsidRPr="001E7EE2" w:rsidRDefault="003230A0" w:rsidP="003230A0">
      <w:pPr>
        <w:pStyle w:val="ListParagraph"/>
        <w:numPr>
          <w:ilvl w:val="0"/>
          <w:numId w:val="8"/>
        </w:numPr>
        <w:rPr>
          <w:rFonts w:ascii="Ebrima" w:hAnsi="Ebrima"/>
          <w:sz w:val="32"/>
          <w:szCs w:val="32"/>
        </w:rPr>
      </w:pPr>
      <w:proofErr w:type="spellStart"/>
      <w:r w:rsidRPr="001E7EE2">
        <w:rPr>
          <w:rFonts w:ascii="Ebrima" w:hAnsi="Ebrima"/>
          <w:sz w:val="32"/>
          <w:szCs w:val="32"/>
        </w:rPr>
        <w:t>የኩኩኔት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ዲጅታል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ተቋም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በዲጅታል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ገበያው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ላይ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ከፍ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ብሎ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እንዲታይ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ከመረሳ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ጋር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በመሆን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በትጋት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ትሰራለች</w:t>
      </w:r>
      <w:proofErr w:type="spellEnd"/>
      <w:r w:rsidRPr="001E7EE2">
        <w:rPr>
          <w:rFonts w:ascii="Ebrima" w:hAnsi="Ebrima"/>
          <w:sz w:val="32"/>
          <w:szCs w:val="32"/>
        </w:rPr>
        <w:t>፤</w:t>
      </w:r>
    </w:p>
    <w:p w:rsidR="003230A0" w:rsidRPr="001E7EE2" w:rsidRDefault="003E4F24" w:rsidP="003230A0">
      <w:pPr>
        <w:pStyle w:val="ListParagraph"/>
        <w:numPr>
          <w:ilvl w:val="0"/>
          <w:numId w:val="8"/>
        </w:numPr>
        <w:rPr>
          <w:rFonts w:ascii="Ebrima" w:hAnsi="Ebrima"/>
          <w:sz w:val="32"/>
          <w:szCs w:val="32"/>
        </w:rPr>
      </w:pPr>
      <w:proofErr w:type="spellStart"/>
      <w:r w:rsidRPr="001E7EE2">
        <w:rPr>
          <w:rFonts w:ascii="Ebrima" w:hAnsi="Ebrima"/>
          <w:sz w:val="32"/>
          <w:szCs w:val="32"/>
        </w:rPr>
        <w:t>በኩኩኔት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ዲጂታል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ለሚሰሩ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ስራዎች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እንደአስፈላጊነቱ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ክላውድ</w:t>
      </w:r>
      <w:proofErr w:type="spellEnd"/>
      <w:r w:rsidRPr="001E7EE2">
        <w:rPr>
          <w:rFonts w:ascii="Ebrima" w:hAnsi="Ebrima"/>
          <w:sz w:val="32"/>
          <w:szCs w:val="32"/>
        </w:rPr>
        <w:t>/</w:t>
      </w:r>
      <w:proofErr w:type="spellStart"/>
      <w:r w:rsidRPr="001E7EE2">
        <w:rPr>
          <w:rFonts w:ascii="Ebrima" w:hAnsi="Ebrima"/>
          <w:sz w:val="32"/>
          <w:szCs w:val="32"/>
        </w:rPr>
        <w:t>በራሳችን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ሰርቨር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ላይ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በማስቀመጥ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እንድናከናውን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የሚረዳንን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በውጪ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ሃገር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ለሚኖረን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ከክፍያዎች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ጋር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በተያያዙ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ጉዳዮች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ላይ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በትጋት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በትብብር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ትሰራለች</w:t>
      </w:r>
      <w:proofErr w:type="spellEnd"/>
      <w:r w:rsidRPr="001E7EE2">
        <w:rPr>
          <w:rFonts w:ascii="Ebrima" w:hAnsi="Ebrima"/>
          <w:sz w:val="32"/>
          <w:szCs w:val="32"/>
        </w:rPr>
        <w:t>፤</w:t>
      </w:r>
    </w:p>
    <w:p w:rsidR="00636EE5" w:rsidRPr="001E7EE2" w:rsidRDefault="00636EE5" w:rsidP="003230A0">
      <w:pPr>
        <w:pStyle w:val="ListParagraph"/>
        <w:numPr>
          <w:ilvl w:val="0"/>
          <w:numId w:val="8"/>
        </w:numPr>
        <w:rPr>
          <w:rFonts w:ascii="Ebrima" w:hAnsi="Ebrima"/>
          <w:sz w:val="32"/>
          <w:szCs w:val="32"/>
        </w:rPr>
      </w:pPr>
      <w:proofErr w:type="spellStart"/>
      <w:r w:rsidRPr="001E7EE2">
        <w:rPr>
          <w:rFonts w:ascii="Ebrima" w:hAnsi="Ebrima"/>
          <w:sz w:val="32"/>
          <w:szCs w:val="32"/>
        </w:rPr>
        <w:t>በተለያዩ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ማህበራዊ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ሚዲያዎች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ጥሩ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ጥሩ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ማስታዎቂያዎችን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ከሌሎች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ትልልቅ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እና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አለማቀፍ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ተቋማት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ተሞክሮ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እና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የኩኩኔት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ዲጅታል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ፈጠራዎችን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በመጨመር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ድራፍት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በማድረግ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ካሉን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የሶፍትዌር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ባለሙያዎች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ጋር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በመሆን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ታከናውናለች</w:t>
      </w:r>
      <w:proofErr w:type="spellEnd"/>
      <w:r w:rsidRPr="001E7EE2">
        <w:rPr>
          <w:rFonts w:ascii="Ebrima" w:hAnsi="Ebrima"/>
          <w:sz w:val="32"/>
          <w:szCs w:val="32"/>
        </w:rPr>
        <w:t>፤</w:t>
      </w:r>
    </w:p>
    <w:p w:rsidR="00636EE5" w:rsidRPr="001E7EE2" w:rsidRDefault="00636EE5" w:rsidP="003230A0">
      <w:pPr>
        <w:pStyle w:val="ListParagraph"/>
        <w:numPr>
          <w:ilvl w:val="0"/>
          <w:numId w:val="8"/>
        </w:numPr>
        <w:rPr>
          <w:rFonts w:ascii="Ebrima" w:hAnsi="Ebrima"/>
          <w:sz w:val="32"/>
          <w:szCs w:val="32"/>
        </w:rPr>
      </w:pPr>
      <w:proofErr w:type="spellStart"/>
      <w:r w:rsidRPr="001E7EE2">
        <w:rPr>
          <w:rFonts w:ascii="Ebrima" w:hAnsi="Ebrima"/>
          <w:sz w:val="32"/>
          <w:szCs w:val="32"/>
        </w:rPr>
        <w:t>ያሉንን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የማህበራዊ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ሚዲያዎች</w:t>
      </w:r>
      <w:proofErr w:type="spellEnd"/>
      <w:r w:rsidR="00EA3639"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="00EA3639" w:rsidRPr="001E7EE2">
        <w:rPr>
          <w:rFonts w:ascii="Ebrima" w:hAnsi="Ebrima"/>
          <w:sz w:val="32"/>
          <w:szCs w:val="32"/>
        </w:rPr>
        <w:t>ዌብሳይታችንን</w:t>
      </w:r>
      <w:proofErr w:type="spellEnd"/>
      <w:r w:rsidR="00EA3639" w:rsidRPr="001E7EE2">
        <w:rPr>
          <w:rFonts w:ascii="Ebrima" w:hAnsi="Ebrima"/>
          <w:sz w:val="32"/>
          <w:szCs w:val="32"/>
        </w:rPr>
        <w:t>፣</w:t>
      </w:r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ዩቱዩብ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ገጻችንን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ጨምሮ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ጥራት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ባለው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እና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ተወዳዳሪ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="00EA3639" w:rsidRPr="001E7EE2">
        <w:rPr>
          <w:rFonts w:ascii="Ebrima" w:hAnsi="Ebrima"/>
          <w:sz w:val="32"/>
          <w:szCs w:val="32"/>
        </w:rPr>
        <w:t>በ</w:t>
      </w:r>
      <w:r w:rsidRPr="001E7EE2">
        <w:rPr>
          <w:rFonts w:ascii="Ebrima" w:hAnsi="Ebrima"/>
          <w:sz w:val="32"/>
          <w:szCs w:val="32"/>
        </w:rPr>
        <w:t>ሆነ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መልኩ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እንዲሰራ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ማድረግ</w:t>
      </w:r>
      <w:proofErr w:type="spellEnd"/>
      <w:r w:rsidR="00EA3639" w:rsidRPr="001E7EE2">
        <w:rPr>
          <w:rFonts w:ascii="Ebrima" w:hAnsi="Ebrima"/>
          <w:sz w:val="32"/>
          <w:szCs w:val="32"/>
        </w:rPr>
        <w:t>/</w:t>
      </w:r>
      <w:proofErr w:type="spellStart"/>
      <w:r w:rsidR="00EA3639" w:rsidRPr="001E7EE2">
        <w:rPr>
          <w:rFonts w:ascii="Ebrima" w:hAnsi="Ebrima"/>
          <w:sz w:val="32"/>
          <w:szCs w:val="32"/>
        </w:rPr>
        <w:t>ማስደረግ</w:t>
      </w:r>
      <w:proofErr w:type="spellEnd"/>
    </w:p>
    <w:p w:rsidR="00EA3639" w:rsidRPr="001E7EE2" w:rsidRDefault="00EA3639" w:rsidP="00EA3639">
      <w:pPr>
        <w:pStyle w:val="ListParagraph"/>
        <w:numPr>
          <w:ilvl w:val="0"/>
          <w:numId w:val="11"/>
        </w:numPr>
        <w:rPr>
          <w:rFonts w:ascii="Ebrima" w:hAnsi="Ebrima"/>
          <w:sz w:val="32"/>
          <w:szCs w:val="32"/>
        </w:rPr>
      </w:pPr>
      <w:r w:rsidRPr="001E7EE2">
        <w:rPr>
          <w:rFonts w:ascii="Ebrima" w:hAnsi="Ebrima"/>
          <w:sz w:val="32"/>
          <w:szCs w:val="32"/>
        </w:rPr>
        <w:lastRenderedPageBreak/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ከላይ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ባሉት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ተግባራት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እና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ሃላፊነቶች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በተመለከተ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ጥያቄ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እና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አስተያየቶችንን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በመስማት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አባላት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ተስማምተዋል</w:t>
      </w:r>
      <w:proofErr w:type="spellEnd"/>
      <w:r w:rsidRPr="001E7EE2">
        <w:rPr>
          <w:rFonts w:ascii="Ebrima" w:hAnsi="Ebrima"/>
          <w:sz w:val="32"/>
          <w:szCs w:val="32"/>
        </w:rPr>
        <w:t>፡፡</w:t>
      </w:r>
    </w:p>
    <w:p w:rsidR="00585C0A" w:rsidRPr="002924A5" w:rsidRDefault="00585C0A" w:rsidP="00585C0A">
      <w:pPr>
        <w:rPr>
          <w:rFonts w:ascii="Ebrima" w:hAnsi="Ebrima"/>
          <w:b/>
          <w:sz w:val="32"/>
          <w:szCs w:val="32"/>
        </w:rPr>
      </w:pPr>
      <w:r w:rsidRPr="002924A5">
        <w:rPr>
          <w:rFonts w:ascii="Ebrima" w:hAnsi="Ebrima"/>
          <w:b/>
          <w:sz w:val="32"/>
          <w:szCs w:val="32"/>
        </w:rPr>
        <w:t xml:space="preserve">4.የሚቀጥለው </w:t>
      </w:r>
      <w:proofErr w:type="spellStart"/>
      <w:r w:rsidRPr="002924A5">
        <w:rPr>
          <w:rFonts w:ascii="Ebrima" w:hAnsi="Ebrima"/>
          <w:b/>
          <w:sz w:val="32"/>
          <w:szCs w:val="32"/>
        </w:rPr>
        <w:t>ሳምንት</w:t>
      </w:r>
      <w:proofErr w:type="spellEnd"/>
      <w:r w:rsidRPr="002924A5">
        <w:rPr>
          <w:rFonts w:ascii="Ebrima" w:hAnsi="Ebrima"/>
          <w:b/>
          <w:sz w:val="32"/>
          <w:szCs w:val="32"/>
        </w:rPr>
        <w:t xml:space="preserve"> </w:t>
      </w:r>
      <w:proofErr w:type="spellStart"/>
      <w:r w:rsidRPr="002924A5">
        <w:rPr>
          <w:rFonts w:ascii="Ebrima" w:hAnsi="Ebrima"/>
          <w:b/>
          <w:sz w:val="32"/>
          <w:szCs w:val="32"/>
        </w:rPr>
        <w:t>ዋና</w:t>
      </w:r>
      <w:proofErr w:type="spellEnd"/>
      <w:r w:rsidRPr="002924A5">
        <w:rPr>
          <w:rFonts w:ascii="Ebrima" w:hAnsi="Ebrima"/>
          <w:b/>
          <w:sz w:val="32"/>
          <w:szCs w:val="32"/>
        </w:rPr>
        <w:t xml:space="preserve"> </w:t>
      </w:r>
      <w:proofErr w:type="spellStart"/>
      <w:r w:rsidRPr="002924A5">
        <w:rPr>
          <w:rFonts w:ascii="Ebrima" w:hAnsi="Ebrima"/>
          <w:b/>
          <w:sz w:val="32"/>
          <w:szCs w:val="32"/>
        </w:rPr>
        <w:t>ዋና</w:t>
      </w:r>
      <w:proofErr w:type="spellEnd"/>
      <w:r w:rsidRPr="002924A5">
        <w:rPr>
          <w:rFonts w:ascii="Ebrima" w:hAnsi="Ebrima"/>
          <w:b/>
          <w:sz w:val="32"/>
          <w:szCs w:val="32"/>
        </w:rPr>
        <w:t xml:space="preserve"> </w:t>
      </w:r>
      <w:proofErr w:type="spellStart"/>
      <w:r w:rsidRPr="002924A5">
        <w:rPr>
          <w:rFonts w:ascii="Ebrima" w:hAnsi="Ebrima"/>
          <w:b/>
          <w:sz w:val="32"/>
          <w:szCs w:val="32"/>
        </w:rPr>
        <w:t>ዕቅዶቻችን</w:t>
      </w:r>
      <w:proofErr w:type="spellEnd"/>
      <w:r w:rsidR="002924A5">
        <w:rPr>
          <w:rFonts w:ascii="Ebrima" w:hAnsi="Ebrima"/>
          <w:b/>
          <w:sz w:val="32"/>
          <w:szCs w:val="32"/>
        </w:rPr>
        <w:t>፡-</w:t>
      </w:r>
    </w:p>
    <w:p w:rsidR="00585C0A" w:rsidRPr="00CD2254" w:rsidRDefault="00585C0A" w:rsidP="00585C0A">
      <w:pPr>
        <w:pStyle w:val="ListParagraph"/>
        <w:numPr>
          <w:ilvl w:val="0"/>
          <w:numId w:val="2"/>
        </w:numPr>
        <w:rPr>
          <w:rFonts w:ascii="Ebrima" w:hAnsi="Ebrima"/>
          <w:b/>
          <w:sz w:val="32"/>
          <w:szCs w:val="32"/>
          <w:u w:val="single"/>
        </w:rPr>
      </w:pPr>
      <w:proofErr w:type="spellStart"/>
      <w:r w:rsidRPr="00CD2254">
        <w:rPr>
          <w:rFonts w:ascii="Ebrima" w:eastAsia="SimSun" w:hAnsi="Ebrima" w:cs="SimSun"/>
          <w:b/>
          <w:sz w:val="32"/>
          <w:szCs w:val="32"/>
          <w:u w:val="single"/>
        </w:rPr>
        <w:t>የሶል</w:t>
      </w:r>
      <w:proofErr w:type="spellEnd"/>
      <w:r w:rsidRPr="00CD2254">
        <w:rPr>
          <w:rFonts w:ascii="Ebrima" w:eastAsia="SimSun" w:hAnsi="Ebrima" w:cs="SimSun"/>
          <w:b/>
          <w:sz w:val="32"/>
          <w:szCs w:val="32"/>
          <w:u w:val="single"/>
        </w:rPr>
        <w:t xml:space="preserve"> </w:t>
      </w:r>
      <w:proofErr w:type="spellStart"/>
      <w:r w:rsidRPr="00CD2254">
        <w:rPr>
          <w:rFonts w:ascii="Ebrima" w:eastAsia="SimSun" w:hAnsi="Ebrima" w:cs="SimSun"/>
          <w:b/>
          <w:sz w:val="32"/>
          <w:szCs w:val="32"/>
          <w:u w:val="single"/>
        </w:rPr>
        <w:t>ቡድን</w:t>
      </w:r>
      <w:proofErr w:type="spellEnd"/>
      <w:r w:rsidRPr="00CD2254">
        <w:rPr>
          <w:rFonts w:ascii="Ebrima" w:eastAsia="SimSun" w:hAnsi="Ebrima" w:cs="SimSun"/>
          <w:b/>
          <w:sz w:val="32"/>
          <w:szCs w:val="32"/>
          <w:u w:val="single"/>
        </w:rPr>
        <w:t>(</w:t>
      </w:r>
      <w:proofErr w:type="spellStart"/>
      <w:r w:rsidRPr="00CD2254">
        <w:rPr>
          <w:rFonts w:ascii="Ebrima" w:eastAsia="SimSun" w:hAnsi="Ebrima" w:cs="SimSun"/>
          <w:b/>
          <w:sz w:val="32"/>
          <w:szCs w:val="32"/>
          <w:u w:val="single"/>
        </w:rPr>
        <w:t>የሶፍትዌር</w:t>
      </w:r>
      <w:proofErr w:type="spellEnd"/>
      <w:r w:rsidRPr="00CD2254">
        <w:rPr>
          <w:rFonts w:ascii="Ebrima" w:eastAsia="SimSun" w:hAnsi="Ebrima" w:cs="SimSun"/>
          <w:b/>
          <w:sz w:val="32"/>
          <w:szCs w:val="32"/>
          <w:u w:val="single"/>
        </w:rPr>
        <w:t xml:space="preserve"> </w:t>
      </w:r>
      <w:proofErr w:type="spellStart"/>
      <w:r w:rsidRPr="00CD2254">
        <w:rPr>
          <w:rFonts w:ascii="Ebrima" w:eastAsia="SimSun" w:hAnsi="Ebrima" w:cs="SimSun"/>
          <w:b/>
          <w:sz w:val="32"/>
          <w:szCs w:val="32"/>
          <w:u w:val="single"/>
        </w:rPr>
        <w:t>ልማት</w:t>
      </w:r>
      <w:proofErr w:type="spellEnd"/>
      <w:r w:rsidRPr="00CD2254">
        <w:rPr>
          <w:rFonts w:ascii="Ebrima" w:eastAsia="SimSun" w:hAnsi="Ebrima" w:cs="SimSun"/>
          <w:b/>
          <w:sz w:val="32"/>
          <w:szCs w:val="32"/>
          <w:u w:val="single"/>
        </w:rPr>
        <w:t xml:space="preserve"> </w:t>
      </w:r>
      <w:proofErr w:type="spellStart"/>
      <w:r w:rsidRPr="00CD2254">
        <w:rPr>
          <w:rFonts w:ascii="Ebrima" w:eastAsia="SimSun" w:hAnsi="Ebrima" w:cs="SimSun"/>
          <w:b/>
          <w:sz w:val="32"/>
          <w:szCs w:val="32"/>
          <w:u w:val="single"/>
        </w:rPr>
        <w:t>ቡድን</w:t>
      </w:r>
      <w:proofErr w:type="spellEnd"/>
      <w:r w:rsidRPr="00CD2254">
        <w:rPr>
          <w:rFonts w:ascii="Ebrima" w:eastAsia="SimSun" w:hAnsi="Ebrima" w:cs="SimSun"/>
          <w:b/>
          <w:sz w:val="32"/>
          <w:szCs w:val="32"/>
          <w:u w:val="single"/>
        </w:rPr>
        <w:t xml:space="preserve">) </w:t>
      </w:r>
      <w:proofErr w:type="spellStart"/>
      <w:r w:rsidRPr="00CD2254">
        <w:rPr>
          <w:rFonts w:ascii="Ebrima" w:eastAsia="SimSun" w:hAnsi="Ebrima" w:cs="SimSun"/>
          <w:b/>
          <w:sz w:val="32"/>
          <w:szCs w:val="32"/>
          <w:u w:val="single"/>
        </w:rPr>
        <w:t>ዕቅዶች</w:t>
      </w:r>
      <w:proofErr w:type="spellEnd"/>
    </w:p>
    <w:p w:rsidR="00585C0A" w:rsidRPr="001E7EE2" w:rsidRDefault="00585C0A" w:rsidP="00585C0A">
      <w:pPr>
        <w:pStyle w:val="ListParagraph"/>
        <w:numPr>
          <w:ilvl w:val="0"/>
          <w:numId w:val="3"/>
        </w:numPr>
        <w:rPr>
          <w:rFonts w:ascii="Ebrima" w:hAnsi="Ebrima"/>
          <w:sz w:val="32"/>
          <w:szCs w:val="32"/>
        </w:rPr>
      </w:pPr>
      <w:r w:rsidRPr="001E7EE2">
        <w:rPr>
          <w:rFonts w:ascii="Ebrima" w:hAnsi="Ebrima"/>
          <w:sz w:val="32"/>
          <w:szCs w:val="32"/>
        </w:rPr>
        <w:t>በ</w:t>
      </w:r>
      <w:r w:rsidR="0083457A" w:rsidRPr="001E7EE2">
        <w:rPr>
          <w:rFonts w:ascii="Ebrima" w:hAnsi="Ebrima"/>
          <w:sz w:val="32"/>
          <w:szCs w:val="32"/>
        </w:rPr>
        <w:t xml:space="preserve"> 2S </w:t>
      </w:r>
      <w:proofErr w:type="spellStart"/>
      <w:r w:rsidR="0083457A" w:rsidRPr="001E7EE2">
        <w:rPr>
          <w:rFonts w:ascii="Ebrima" w:hAnsi="Ebrima"/>
          <w:sz w:val="32"/>
          <w:szCs w:val="32"/>
        </w:rPr>
        <w:t>ዙሪያ</w:t>
      </w:r>
      <w:proofErr w:type="spellEnd"/>
      <w:r w:rsidR="0083457A"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="00A221B0" w:rsidRPr="001E7EE2">
        <w:rPr>
          <w:rFonts w:ascii="Ebrima" w:hAnsi="Ebrima"/>
          <w:sz w:val="32"/>
          <w:szCs w:val="32"/>
        </w:rPr>
        <w:t>በተጀመሩት</w:t>
      </w:r>
      <w:proofErr w:type="spellEnd"/>
      <w:r w:rsidR="00A221B0"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="00A221B0" w:rsidRPr="001E7EE2">
        <w:rPr>
          <w:rFonts w:ascii="Ebrima" w:hAnsi="Ebrima"/>
          <w:sz w:val="32"/>
          <w:szCs w:val="32"/>
        </w:rPr>
        <w:t>ስራዎች</w:t>
      </w:r>
      <w:proofErr w:type="spellEnd"/>
      <w:r w:rsidR="00A221B0"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="00A221B0" w:rsidRPr="001E7EE2">
        <w:rPr>
          <w:rFonts w:ascii="Ebrima" w:hAnsi="Ebrima"/>
          <w:sz w:val="32"/>
          <w:szCs w:val="32"/>
        </w:rPr>
        <w:t>ላይ</w:t>
      </w:r>
      <w:proofErr w:type="spellEnd"/>
      <w:r w:rsidR="00A221B0"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="00A221B0" w:rsidRPr="001E7EE2">
        <w:rPr>
          <w:rFonts w:ascii="Ebrima" w:hAnsi="Ebrima"/>
          <w:sz w:val="32"/>
          <w:szCs w:val="32"/>
        </w:rPr>
        <w:t>የሚቀሩትን</w:t>
      </w:r>
      <w:proofErr w:type="spellEnd"/>
      <w:r w:rsidR="00A221B0"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="00A221B0" w:rsidRPr="001E7EE2">
        <w:rPr>
          <w:rFonts w:ascii="Ebrima" w:hAnsi="Ebrima"/>
          <w:sz w:val="32"/>
          <w:szCs w:val="32"/>
        </w:rPr>
        <w:t>ተግባራት</w:t>
      </w:r>
      <w:proofErr w:type="spellEnd"/>
      <w:r w:rsidR="00A221B0"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="00A221B0" w:rsidRPr="001E7EE2">
        <w:rPr>
          <w:rFonts w:ascii="Ebrima" w:hAnsi="Ebrima"/>
          <w:sz w:val="32"/>
          <w:szCs w:val="32"/>
        </w:rPr>
        <w:t>ወጥነት</w:t>
      </w:r>
      <w:proofErr w:type="spellEnd"/>
      <w:r w:rsidR="00A221B0"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="00A221B0" w:rsidRPr="001E7EE2">
        <w:rPr>
          <w:rFonts w:ascii="Ebrima" w:hAnsi="Ebrima"/>
          <w:sz w:val="32"/>
          <w:szCs w:val="32"/>
        </w:rPr>
        <w:t>ባለው</w:t>
      </w:r>
      <w:proofErr w:type="spellEnd"/>
      <w:r w:rsidR="00A221B0"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="00A221B0" w:rsidRPr="001E7EE2">
        <w:rPr>
          <w:rFonts w:ascii="Ebrima" w:hAnsi="Ebrima"/>
          <w:sz w:val="32"/>
          <w:szCs w:val="32"/>
        </w:rPr>
        <w:t>መልኩ</w:t>
      </w:r>
      <w:proofErr w:type="spellEnd"/>
      <w:r w:rsidR="00A221B0"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="00A221B0" w:rsidRPr="001E7EE2">
        <w:rPr>
          <w:rFonts w:ascii="Ebrima" w:hAnsi="Ebrima"/>
          <w:sz w:val="32"/>
          <w:szCs w:val="32"/>
        </w:rPr>
        <w:t>በማዘጋጀት</w:t>
      </w:r>
      <w:proofErr w:type="spellEnd"/>
      <w:r w:rsidR="00A221B0"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="00A221B0" w:rsidRPr="001E7EE2">
        <w:rPr>
          <w:rFonts w:ascii="Ebrima" w:hAnsi="Ebrima"/>
          <w:sz w:val="32"/>
          <w:szCs w:val="32"/>
        </w:rPr>
        <w:t>ስራውን</w:t>
      </w:r>
      <w:proofErr w:type="spellEnd"/>
      <w:r w:rsidR="00A221B0" w:rsidRPr="001E7EE2">
        <w:rPr>
          <w:rFonts w:ascii="Ebrima" w:hAnsi="Ebrima"/>
          <w:sz w:val="32"/>
          <w:szCs w:val="32"/>
        </w:rPr>
        <w:t xml:space="preserve"> ከ50-60% </w:t>
      </w:r>
      <w:proofErr w:type="spellStart"/>
      <w:r w:rsidR="00A221B0" w:rsidRPr="001E7EE2">
        <w:rPr>
          <w:rFonts w:ascii="Ebrima" w:hAnsi="Ebrima"/>
          <w:sz w:val="32"/>
          <w:szCs w:val="32"/>
        </w:rPr>
        <w:t>በማድረስ</w:t>
      </w:r>
      <w:proofErr w:type="spellEnd"/>
      <w:r w:rsidR="00A221B0"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="00A221B0" w:rsidRPr="001E7EE2">
        <w:rPr>
          <w:rFonts w:ascii="Ebrima" w:hAnsi="Ebrima"/>
          <w:sz w:val="32"/>
          <w:szCs w:val="32"/>
        </w:rPr>
        <w:t>ሪፖርት</w:t>
      </w:r>
      <w:proofErr w:type="spellEnd"/>
      <w:r w:rsidR="00A221B0"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="00A221B0" w:rsidRPr="001E7EE2">
        <w:rPr>
          <w:rFonts w:ascii="Ebrima" w:hAnsi="Ebrima"/>
          <w:sz w:val="32"/>
          <w:szCs w:val="32"/>
        </w:rPr>
        <w:t>ለአባላት</w:t>
      </w:r>
      <w:proofErr w:type="spellEnd"/>
      <w:r w:rsidR="00A221B0"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="00A221B0" w:rsidRPr="001E7EE2">
        <w:rPr>
          <w:rFonts w:ascii="Ebrima" w:hAnsi="Ebrima"/>
          <w:sz w:val="32"/>
          <w:szCs w:val="32"/>
        </w:rPr>
        <w:t>ማቅረብ</w:t>
      </w:r>
      <w:proofErr w:type="spellEnd"/>
      <w:r w:rsidR="00A221B0" w:rsidRPr="001E7EE2">
        <w:rPr>
          <w:rFonts w:ascii="Ebrima" w:hAnsi="Ebrima"/>
          <w:sz w:val="32"/>
          <w:szCs w:val="32"/>
        </w:rPr>
        <w:t xml:space="preserve">( </w:t>
      </w:r>
      <w:proofErr w:type="spellStart"/>
      <w:r w:rsidR="00A221B0" w:rsidRPr="001E7EE2">
        <w:rPr>
          <w:rFonts w:ascii="Ebrima" w:hAnsi="Ebrima"/>
          <w:sz w:val="32"/>
          <w:szCs w:val="32"/>
        </w:rPr>
        <w:t>ቴዲ፣ሙሌ፣ሶል</w:t>
      </w:r>
      <w:proofErr w:type="spellEnd"/>
      <w:r w:rsidR="00A221B0" w:rsidRPr="001E7EE2">
        <w:rPr>
          <w:rFonts w:ascii="Ebrima" w:hAnsi="Ebrima"/>
          <w:sz w:val="32"/>
          <w:szCs w:val="32"/>
        </w:rPr>
        <w:t>)</w:t>
      </w:r>
      <w:r w:rsidR="001D16A7" w:rsidRPr="001E7EE2">
        <w:rPr>
          <w:rFonts w:ascii="Ebrima" w:hAnsi="Ebrima"/>
          <w:sz w:val="32"/>
          <w:szCs w:val="32"/>
        </w:rPr>
        <w:t>፤</w:t>
      </w:r>
    </w:p>
    <w:p w:rsidR="00A221B0" w:rsidRPr="001E7EE2" w:rsidRDefault="00A221B0" w:rsidP="00585C0A">
      <w:pPr>
        <w:pStyle w:val="ListParagraph"/>
        <w:numPr>
          <w:ilvl w:val="0"/>
          <w:numId w:val="3"/>
        </w:numPr>
        <w:rPr>
          <w:rFonts w:ascii="Ebrima" w:hAnsi="Ebrima"/>
          <w:sz w:val="32"/>
          <w:szCs w:val="32"/>
        </w:rPr>
      </w:pPr>
      <w:proofErr w:type="spellStart"/>
      <w:r w:rsidRPr="001E7EE2">
        <w:rPr>
          <w:rFonts w:ascii="Ebrima" w:hAnsi="Ebrima"/>
          <w:sz w:val="32"/>
          <w:szCs w:val="32"/>
        </w:rPr>
        <w:t>የዌብሳይታችን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መልዕክት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መጻጻፊ</w:t>
      </w:r>
      <w:r w:rsidR="00997861" w:rsidRPr="001E7EE2">
        <w:rPr>
          <w:rFonts w:ascii="Ebrima" w:eastAsia="SimSun" w:hAnsi="Ebrima" w:cs="SimSun"/>
          <w:sz w:val="32"/>
          <w:szCs w:val="32"/>
        </w:rPr>
        <w:t>ያውን</w:t>
      </w:r>
      <w:proofErr w:type="spellEnd"/>
      <w:r w:rsidR="00997861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997861" w:rsidRPr="001E7EE2">
        <w:rPr>
          <w:rFonts w:ascii="Ebrima" w:eastAsia="SimSun" w:hAnsi="Ebrima" w:cs="SimSun"/>
          <w:sz w:val="32"/>
          <w:szCs w:val="32"/>
        </w:rPr>
        <w:t>እንዲሰራ</w:t>
      </w:r>
      <w:proofErr w:type="spellEnd"/>
      <w:r w:rsidR="00997861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997861" w:rsidRPr="001E7EE2">
        <w:rPr>
          <w:rFonts w:ascii="Ebrima" w:eastAsia="SimSun" w:hAnsi="Ebrima" w:cs="SimSun"/>
          <w:sz w:val="32"/>
          <w:szCs w:val="32"/>
        </w:rPr>
        <w:t>ማድረግ</w:t>
      </w:r>
      <w:proofErr w:type="spellEnd"/>
      <w:r w:rsidR="00997861" w:rsidRPr="001E7EE2">
        <w:rPr>
          <w:rFonts w:ascii="Ebrima" w:eastAsia="SimSun" w:hAnsi="Ebrima" w:cs="SimSun"/>
          <w:sz w:val="32"/>
          <w:szCs w:val="32"/>
        </w:rPr>
        <w:t>(</w:t>
      </w:r>
      <w:proofErr w:type="spellStart"/>
      <w:r w:rsidR="00997861" w:rsidRPr="001E7EE2">
        <w:rPr>
          <w:rFonts w:ascii="Ebrima" w:eastAsia="SimSun" w:hAnsi="Ebrima" w:cs="SimSun"/>
          <w:sz w:val="32"/>
          <w:szCs w:val="32"/>
        </w:rPr>
        <w:t>ሶል</w:t>
      </w:r>
      <w:proofErr w:type="spellEnd"/>
      <w:r w:rsidR="00997861" w:rsidRPr="001E7EE2">
        <w:rPr>
          <w:rFonts w:ascii="Ebrima" w:eastAsia="SimSun" w:hAnsi="Ebrima" w:cs="SimSun"/>
          <w:sz w:val="32"/>
          <w:szCs w:val="32"/>
        </w:rPr>
        <w:t>)</w:t>
      </w:r>
      <w:r w:rsidR="001D16A7" w:rsidRPr="001E7EE2">
        <w:rPr>
          <w:rFonts w:ascii="Ebrima" w:eastAsia="SimSun" w:hAnsi="Ebrima" w:cs="SimSun"/>
          <w:sz w:val="32"/>
          <w:szCs w:val="32"/>
        </w:rPr>
        <w:t>፤</w:t>
      </w:r>
    </w:p>
    <w:p w:rsidR="00997861" w:rsidRPr="00167DEA" w:rsidRDefault="00997861" w:rsidP="00585C0A">
      <w:pPr>
        <w:pStyle w:val="ListParagraph"/>
        <w:numPr>
          <w:ilvl w:val="0"/>
          <w:numId w:val="3"/>
        </w:numPr>
        <w:rPr>
          <w:rFonts w:ascii="Ebrima" w:hAnsi="Ebrima"/>
          <w:color w:val="FF0000"/>
          <w:sz w:val="32"/>
          <w:szCs w:val="32"/>
        </w:rPr>
      </w:pPr>
      <w:r w:rsidRPr="00167DEA">
        <w:rPr>
          <w:rFonts w:ascii="Ebrima" w:eastAsia="SimSun" w:hAnsi="Ebrima" w:cs="SimSun"/>
          <w:color w:val="FF0000"/>
          <w:sz w:val="32"/>
          <w:szCs w:val="32"/>
        </w:rPr>
        <w:t xml:space="preserve">ከ </w:t>
      </w:r>
      <w:proofErr w:type="spellStart"/>
      <w:ins w:id="28" w:author="Solomon" w:date="2022-06-26T19:53:00Z">
        <w:r w:rsidR="004E6568">
          <w:rPr>
            <w:rFonts w:ascii="Ebrima" w:eastAsia="SimSun" w:hAnsi="Ebrima" w:cs="SimSun"/>
            <w:color w:val="FF0000"/>
            <w:sz w:val="32"/>
            <w:szCs w:val="32"/>
          </w:rPr>
          <w:t>ግብርና</w:t>
        </w:r>
        <w:proofErr w:type="spellEnd"/>
        <w:r w:rsidR="004E6568">
          <w:rPr>
            <w:rFonts w:ascii="Ebrima" w:eastAsia="SimSun" w:hAnsi="Ebrima" w:cs="SimSun"/>
            <w:color w:val="FF0000"/>
            <w:sz w:val="32"/>
            <w:szCs w:val="32"/>
            <w:lang w:val="am-ET"/>
          </w:rPr>
          <w:t xml:space="preserve"> </w:t>
        </w:r>
      </w:ins>
      <w:ins w:id="29" w:author="Solomon" w:date="2022-06-26T19:54:00Z">
        <w:r w:rsidR="004E6568">
          <w:rPr>
            <w:rFonts w:ascii="Ebrima" w:eastAsia="SimSun" w:hAnsi="Ebrima" w:cs="SimSun"/>
            <w:color w:val="FF0000"/>
            <w:sz w:val="32"/>
            <w:szCs w:val="32"/>
            <w:lang w:val="am-ET"/>
          </w:rPr>
          <w:t>ምርምር ተቋም የ</w:t>
        </w:r>
      </w:ins>
      <w:proofErr w:type="spellStart"/>
      <w:r w:rsidRPr="00167DEA">
        <w:rPr>
          <w:rFonts w:ascii="Ebrima" w:eastAsia="SimSun" w:hAnsi="Ebrima" w:cs="SimSun"/>
          <w:color w:val="FF0000"/>
          <w:sz w:val="32"/>
          <w:szCs w:val="32"/>
        </w:rPr>
        <w:t>ፕላኒንግ</w:t>
      </w:r>
      <w:proofErr w:type="spellEnd"/>
      <w:r w:rsidRPr="00167DEA">
        <w:rPr>
          <w:rFonts w:ascii="Ebrima" w:eastAsia="SimSun" w:hAnsi="Ebrima" w:cs="SimSun"/>
          <w:color w:val="FF0000"/>
          <w:sz w:val="32"/>
          <w:szCs w:val="32"/>
        </w:rPr>
        <w:t xml:space="preserve"> </w:t>
      </w:r>
      <w:proofErr w:type="spellStart"/>
      <w:ins w:id="30" w:author="Solomon" w:date="2022-06-26T19:54:00Z">
        <w:r w:rsidR="004E6568">
          <w:rPr>
            <w:rFonts w:ascii="Ebrima" w:eastAsia="SimSun" w:hAnsi="Ebrima" w:cs="SimSun"/>
            <w:color w:val="FF0000"/>
            <w:sz w:val="32"/>
            <w:szCs w:val="32"/>
          </w:rPr>
          <w:t>ዲፓርትመን</w:t>
        </w:r>
        <w:proofErr w:type="spellEnd"/>
        <w:r w:rsidR="004E6568">
          <w:rPr>
            <w:rFonts w:ascii="Ebrima" w:eastAsia="SimSun" w:hAnsi="Ebrima" w:cs="SimSun"/>
            <w:color w:val="FF0000"/>
            <w:sz w:val="32"/>
            <w:szCs w:val="32"/>
            <w:lang w:val="am-ET"/>
          </w:rPr>
          <w:t xml:space="preserve">ት </w:t>
        </w:r>
      </w:ins>
      <w:proofErr w:type="spellStart"/>
      <w:r w:rsidRPr="00167DEA">
        <w:rPr>
          <w:rFonts w:ascii="Ebrima" w:eastAsia="SimSun" w:hAnsi="Ebrima" w:cs="SimSun"/>
          <w:color w:val="FF0000"/>
          <w:sz w:val="32"/>
          <w:szCs w:val="32"/>
        </w:rPr>
        <w:t>ጋር</w:t>
      </w:r>
      <w:proofErr w:type="spellEnd"/>
      <w:r w:rsidRPr="00167DEA">
        <w:rPr>
          <w:rFonts w:ascii="Ebrima" w:eastAsia="SimSun" w:hAnsi="Ebrima" w:cs="SimSun"/>
          <w:color w:val="FF0000"/>
          <w:sz w:val="32"/>
          <w:szCs w:val="32"/>
        </w:rPr>
        <w:t xml:space="preserve"> </w:t>
      </w:r>
      <w:proofErr w:type="spellStart"/>
      <w:r w:rsidRPr="00167DEA">
        <w:rPr>
          <w:rFonts w:ascii="Ebrima" w:eastAsia="SimSun" w:hAnsi="Ebrima" w:cs="SimSun"/>
          <w:color w:val="FF0000"/>
          <w:sz w:val="32"/>
          <w:szCs w:val="32"/>
        </w:rPr>
        <w:t>የተጀመረው</w:t>
      </w:r>
      <w:proofErr w:type="spellEnd"/>
      <w:r w:rsidRPr="00167DEA">
        <w:rPr>
          <w:rFonts w:ascii="Ebrima" w:eastAsia="SimSun" w:hAnsi="Ebrima" w:cs="SimSun"/>
          <w:color w:val="FF0000"/>
          <w:sz w:val="32"/>
          <w:szCs w:val="32"/>
        </w:rPr>
        <w:t xml:space="preserve"> </w:t>
      </w:r>
      <w:del w:id="31" w:author="Solomon" w:date="2022-06-26T19:54:00Z">
        <w:r w:rsidRPr="00167DEA" w:rsidDel="004E6568">
          <w:rPr>
            <w:rFonts w:ascii="Ebrima" w:eastAsia="SimSun" w:hAnsi="Ebrima" w:cs="SimSun"/>
            <w:color w:val="FF0000"/>
            <w:sz w:val="32"/>
            <w:szCs w:val="32"/>
          </w:rPr>
          <w:delText>ነገር ላይ</w:delText>
        </w:r>
      </w:del>
      <w:proofErr w:type="spellStart"/>
      <w:ins w:id="32" w:author="Solomon" w:date="2022-06-26T19:54:00Z">
        <w:r w:rsidR="004E6568">
          <w:rPr>
            <w:rFonts w:ascii="Ebrima" w:eastAsia="SimSun" w:hAnsi="Ebrima" w:cs="SimSun"/>
            <w:color w:val="FF0000"/>
            <w:sz w:val="32"/>
            <w:szCs w:val="32"/>
          </w:rPr>
          <w:t>የምርምር</w:t>
        </w:r>
        <w:proofErr w:type="spellEnd"/>
        <w:r w:rsidR="004E6568">
          <w:rPr>
            <w:rFonts w:ascii="Ebrima" w:eastAsia="SimSun" w:hAnsi="Ebrima" w:cs="SimSun"/>
            <w:color w:val="FF0000"/>
            <w:sz w:val="32"/>
            <w:szCs w:val="32"/>
            <w:lang w:val="am-ET"/>
          </w:rPr>
          <w:t xml:space="preserve"> ትግበራ ማሳለጫ ሶፍትዌር ልማት ላይ የተወሰኑ የማሻሻያ ሥራዎችን መተግበር፣ በተመሳሳይም በሞሊኩላር </w:t>
        </w:r>
      </w:ins>
      <w:ins w:id="33" w:author="Solomon" w:date="2022-06-26T19:56:00Z">
        <w:r w:rsidR="004E6568">
          <w:rPr>
            <w:rFonts w:ascii="Ebrima" w:eastAsia="SimSun" w:hAnsi="Ebrima" w:cs="SimSun"/>
            <w:color w:val="FF0000"/>
            <w:sz w:val="32"/>
            <w:szCs w:val="32"/>
            <w:lang w:val="am-ET"/>
          </w:rPr>
          <w:t xml:space="preserve">ማርከር የታገዘ የማዳቀል ሥራ ላይ የተጀመረውን የሶፍትዌር ልማት ሦስተኛ ቨርዥን </w:t>
        </w:r>
      </w:ins>
      <w:ins w:id="34" w:author="Solomon" w:date="2022-06-26T19:57:00Z">
        <w:r w:rsidR="004E6568">
          <w:rPr>
            <w:rFonts w:ascii="Ebrima" w:eastAsia="SimSun" w:hAnsi="Ebrima" w:cs="SimSun"/>
            <w:color w:val="FF0000"/>
            <w:sz w:val="32"/>
            <w:szCs w:val="32"/>
            <w:lang w:val="am-ET"/>
          </w:rPr>
          <w:t>ማዘጋጀት</w:t>
        </w:r>
      </w:ins>
      <w:del w:id="35" w:author="Solomon" w:date="2022-06-26T19:57:00Z">
        <w:r w:rsidRPr="00167DEA" w:rsidDel="004E6568">
          <w:rPr>
            <w:rFonts w:ascii="Ebrima" w:eastAsia="SimSun" w:hAnsi="Ebrima" w:cs="SimSun"/>
            <w:color w:val="FF0000"/>
            <w:sz w:val="32"/>
            <w:szCs w:val="32"/>
          </w:rPr>
          <w:delText>…….</w:delText>
        </w:r>
      </w:del>
      <w:r w:rsidRPr="00167DEA">
        <w:rPr>
          <w:rFonts w:ascii="Ebrima" w:eastAsia="SimSun" w:hAnsi="Ebrima" w:cs="SimSun"/>
          <w:color w:val="FF0000"/>
          <w:sz w:val="32"/>
          <w:szCs w:val="32"/>
        </w:rPr>
        <w:t>(</w:t>
      </w:r>
      <w:proofErr w:type="spellStart"/>
      <w:r w:rsidRPr="00167DEA">
        <w:rPr>
          <w:rFonts w:ascii="Ebrima" w:eastAsia="SimSun" w:hAnsi="Ebrima" w:cs="SimSun"/>
          <w:color w:val="FF0000"/>
          <w:sz w:val="32"/>
          <w:szCs w:val="32"/>
        </w:rPr>
        <w:t>ሶል</w:t>
      </w:r>
      <w:proofErr w:type="spellEnd"/>
      <w:r w:rsidRPr="00167DEA">
        <w:rPr>
          <w:rFonts w:ascii="Ebrima" w:eastAsia="SimSun" w:hAnsi="Ebrima" w:cs="SimSun"/>
          <w:color w:val="FF0000"/>
          <w:sz w:val="32"/>
          <w:szCs w:val="32"/>
        </w:rPr>
        <w:t>)</w:t>
      </w:r>
      <w:r w:rsidR="001D16A7" w:rsidRPr="00167DEA">
        <w:rPr>
          <w:rFonts w:ascii="Ebrima" w:eastAsia="SimSun" w:hAnsi="Ebrima" w:cs="SimSun"/>
          <w:color w:val="FF0000"/>
          <w:sz w:val="32"/>
          <w:szCs w:val="32"/>
        </w:rPr>
        <w:t>፤</w:t>
      </w:r>
    </w:p>
    <w:p w:rsidR="00997861" w:rsidRPr="001E7EE2" w:rsidRDefault="00997861" w:rsidP="00C1014B">
      <w:pPr>
        <w:pStyle w:val="ListParagraph"/>
        <w:numPr>
          <w:ilvl w:val="0"/>
          <w:numId w:val="3"/>
        </w:numPr>
        <w:rPr>
          <w:rFonts w:ascii="Ebrima" w:hAnsi="Ebrima"/>
          <w:sz w:val="32"/>
          <w:szCs w:val="32"/>
        </w:rPr>
      </w:pPr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ሌሎች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አስተዳደራዊ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ተግባራት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ሲመጡ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ውሳኔዎችን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ማስተላለፍ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>(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ሶል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>)</w:t>
      </w:r>
      <w:r w:rsidR="001D16A7" w:rsidRPr="001E7EE2">
        <w:rPr>
          <w:rFonts w:ascii="Ebrima" w:eastAsia="SimSun" w:hAnsi="Ebrima" w:cs="SimSun"/>
          <w:sz w:val="32"/>
          <w:szCs w:val="32"/>
        </w:rPr>
        <w:t>፤</w:t>
      </w:r>
    </w:p>
    <w:p w:rsidR="001D16A7" w:rsidRPr="001E7EE2" w:rsidRDefault="001D16A7" w:rsidP="00C1014B">
      <w:pPr>
        <w:pStyle w:val="ListParagraph"/>
        <w:numPr>
          <w:ilvl w:val="0"/>
          <w:numId w:val="3"/>
        </w:numPr>
        <w:rPr>
          <w:rFonts w:ascii="Ebrima" w:hAnsi="Ebrima"/>
          <w:sz w:val="32"/>
          <w:szCs w:val="32"/>
        </w:rPr>
      </w:pPr>
      <w:r w:rsidRPr="001E7EE2">
        <w:rPr>
          <w:rFonts w:ascii="Ebrima" w:eastAsia="SimSun" w:hAnsi="Ebrima" w:cs="SimSun"/>
          <w:sz w:val="32"/>
          <w:szCs w:val="32"/>
        </w:rPr>
        <w:t xml:space="preserve"> 6 </w:t>
      </w:r>
      <w:proofErr w:type="spellStart"/>
      <w:r w:rsidRPr="001E7EE2">
        <w:rPr>
          <w:rFonts w:ascii="Ebrima" w:eastAsia="SimSun" w:hAnsi="Ebrima" w:cs="SimSun"/>
          <w:sz w:val="32"/>
          <w:szCs w:val="32"/>
        </w:rPr>
        <w:t>ዳታ</w:t>
      </w:r>
      <w:proofErr w:type="spellEnd"/>
      <w:r w:rsidRPr="001E7EE2">
        <w:rPr>
          <w:rFonts w:ascii="Ebrima" w:eastAsia="SimSun" w:hAnsi="Ebrima" w:cs="SimSun"/>
          <w:sz w:val="32"/>
          <w:szCs w:val="32"/>
        </w:rPr>
        <w:t xml:space="preserve"> ቤዞችን፣88 </w:t>
      </w:r>
      <w:proofErr w:type="spellStart"/>
      <w:r w:rsidR="00365C4A" w:rsidRPr="001E7EE2">
        <w:rPr>
          <w:rFonts w:ascii="Ebrima" w:eastAsia="SimSun" w:hAnsi="Ebrima" w:cs="SimSun"/>
          <w:sz w:val="32"/>
          <w:szCs w:val="32"/>
        </w:rPr>
        <w:t>ሰንጠረዦችን</w:t>
      </w:r>
      <w:proofErr w:type="spellEnd"/>
      <w:r w:rsidR="00365C4A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365C4A" w:rsidRPr="001E7EE2">
        <w:rPr>
          <w:rFonts w:ascii="Ebrima" w:eastAsia="SimSun" w:hAnsi="Ebrima" w:cs="SimSun"/>
          <w:sz w:val="32"/>
          <w:szCs w:val="32"/>
        </w:rPr>
        <w:t>እና</w:t>
      </w:r>
      <w:proofErr w:type="spellEnd"/>
      <w:r w:rsidR="00365C4A" w:rsidRPr="001E7EE2">
        <w:rPr>
          <w:rFonts w:ascii="Ebrima" w:eastAsia="SimSun" w:hAnsi="Ebrima" w:cs="SimSun"/>
          <w:sz w:val="32"/>
          <w:szCs w:val="32"/>
        </w:rPr>
        <w:t xml:space="preserve"> 950 </w:t>
      </w:r>
      <w:proofErr w:type="spellStart"/>
      <w:r w:rsidR="00365C4A" w:rsidRPr="001E7EE2">
        <w:rPr>
          <w:rFonts w:ascii="Ebrima" w:eastAsia="SimSun" w:hAnsi="Ebrima" w:cs="SimSun"/>
          <w:sz w:val="32"/>
          <w:szCs w:val="32"/>
        </w:rPr>
        <w:t>ኮለመኖችን</w:t>
      </w:r>
      <w:proofErr w:type="spellEnd"/>
      <w:r w:rsidR="00365C4A" w:rsidRPr="001E7EE2">
        <w:rPr>
          <w:rFonts w:ascii="Ebrima" w:eastAsia="SimSun" w:hAnsi="Ebrima" w:cs="SimSun"/>
          <w:sz w:val="32"/>
          <w:szCs w:val="32"/>
        </w:rPr>
        <w:t xml:space="preserve"> </w:t>
      </w:r>
      <w:proofErr w:type="spellStart"/>
      <w:r w:rsidR="00365C4A" w:rsidRPr="001E7EE2">
        <w:rPr>
          <w:rFonts w:ascii="Ebrima" w:eastAsia="SimSun" w:hAnsi="Ebrima" w:cs="SimSun"/>
          <w:sz w:val="32"/>
          <w:szCs w:val="32"/>
        </w:rPr>
        <w:t>ማዘጋጀት</w:t>
      </w:r>
      <w:proofErr w:type="spellEnd"/>
      <w:r w:rsidR="00365C4A" w:rsidRPr="001E7EE2">
        <w:rPr>
          <w:rFonts w:ascii="Ebrima" w:eastAsia="SimSun" w:hAnsi="Ebrima" w:cs="SimSun"/>
          <w:sz w:val="32"/>
          <w:szCs w:val="32"/>
        </w:rPr>
        <w:t>(</w:t>
      </w:r>
      <w:proofErr w:type="spellStart"/>
      <w:r w:rsidR="00365C4A" w:rsidRPr="001E7EE2">
        <w:rPr>
          <w:rFonts w:ascii="Ebrima" w:eastAsia="SimSun" w:hAnsi="Ebrima" w:cs="SimSun"/>
          <w:sz w:val="32"/>
          <w:szCs w:val="32"/>
        </w:rPr>
        <w:t>ሸዋ</w:t>
      </w:r>
      <w:proofErr w:type="spellEnd"/>
      <w:r w:rsidR="00365C4A" w:rsidRPr="001E7EE2">
        <w:rPr>
          <w:rFonts w:ascii="Ebrima" w:eastAsia="SimSun" w:hAnsi="Ebrima" w:cs="SimSun"/>
          <w:sz w:val="32"/>
          <w:szCs w:val="32"/>
        </w:rPr>
        <w:t>)፤</w:t>
      </w:r>
    </w:p>
    <w:p w:rsidR="0083457A" w:rsidRPr="00CD2254" w:rsidRDefault="001838A2" w:rsidP="0083457A">
      <w:pPr>
        <w:pStyle w:val="ListParagraph"/>
        <w:numPr>
          <w:ilvl w:val="0"/>
          <w:numId w:val="2"/>
        </w:numPr>
        <w:rPr>
          <w:rFonts w:ascii="Ebrima" w:hAnsi="Ebrima"/>
          <w:b/>
          <w:sz w:val="32"/>
          <w:szCs w:val="32"/>
          <w:u w:val="single"/>
        </w:rPr>
      </w:pPr>
      <w:proofErr w:type="spellStart"/>
      <w:r w:rsidRPr="00CD2254">
        <w:rPr>
          <w:rFonts w:ascii="Ebrima" w:hAnsi="Ebrima"/>
          <w:b/>
          <w:sz w:val="32"/>
          <w:szCs w:val="32"/>
          <w:u w:val="single"/>
        </w:rPr>
        <w:t>የሽምትሥ</w:t>
      </w:r>
      <w:r w:rsidRPr="00CD2254">
        <w:rPr>
          <w:rFonts w:ascii="Ebrima" w:eastAsia="SimSun" w:hAnsi="Ebrima" w:cs="SimSun"/>
          <w:b/>
          <w:sz w:val="32"/>
          <w:szCs w:val="32"/>
          <w:u w:val="single"/>
        </w:rPr>
        <w:t>አ</w:t>
      </w:r>
      <w:proofErr w:type="spellEnd"/>
      <w:r w:rsidRPr="00CD2254">
        <w:rPr>
          <w:rFonts w:ascii="Ebrima" w:eastAsia="SimSun" w:hAnsi="Ebrima" w:cs="SimSun"/>
          <w:b/>
          <w:sz w:val="32"/>
          <w:szCs w:val="32"/>
          <w:u w:val="single"/>
        </w:rPr>
        <w:t xml:space="preserve"> </w:t>
      </w:r>
      <w:proofErr w:type="spellStart"/>
      <w:r w:rsidRPr="00CD2254">
        <w:rPr>
          <w:rFonts w:ascii="Ebrima" w:eastAsia="SimSun" w:hAnsi="Ebrima" w:cs="SimSun"/>
          <w:b/>
          <w:sz w:val="32"/>
          <w:szCs w:val="32"/>
          <w:u w:val="single"/>
        </w:rPr>
        <w:t>ቡድን</w:t>
      </w:r>
      <w:proofErr w:type="spellEnd"/>
      <w:r w:rsidRPr="00CD2254">
        <w:rPr>
          <w:rFonts w:ascii="Ebrima" w:eastAsia="SimSun" w:hAnsi="Ebrima" w:cs="SimSun"/>
          <w:b/>
          <w:sz w:val="32"/>
          <w:szCs w:val="32"/>
          <w:u w:val="single"/>
        </w:rPr>
        <w:t xml:space="preserve"> (</w:t>
      </w:r>
      <w:proofErr w:type="spellStart"/>
      <w:r w:rsidRPr="00CD2254">
        <w:rPr>
          <w:rFonts w:ascii="Ebrima" w:eastAsia="SimSun" w:hAnsi="Ebrima" w:cs="SimSun"/>
          <w:b/>
          <w:sz w:val="32"/>
          <w:szCs w:val="32"/>
          <w:u w:val="single"/>
        </w:rPr>
        <w:t>የሽያጭ</w:t>
      </w:r>
      <w:proofErr w:type="spellEnd"/>
      <w:r w:rsidRPr="00CD2254">
        <w:rPr>
          <w:rFonts w:ascii="Ebrima" w:eastAsia="SimSun" w:hAnsi="Ebrima" w:cs="SimSun"/>
          <w:b/>
          <w:sz w:val="32"/>
          <w:szCs w:val="32"/>
          <w:u w:val="single"/>
        </w:rPr>
        <w:t xml:space="preserve"> </w:t>
      </w:r>
      <w:proofErr w:type="spellStart"/>
      <w:r w:rsidRPr="00CD2254">
        <w:rPr>
          <w:rFonts w:ascii="Ebrima" w:eastAsia="SimSun" w:hAnsi="Ebrima" w:cs="SimSun"/>
          <w:b/>
          <w:sz w:val="32"/>
          <w:szCs w:val="32"/>
          <w:u w:val="single"/>
        </w:rPr>
        <w:t>እና</w:t>
      </w:r>
      <w:proofErr w:type="spellEnd"/>
      <w:r w:rsidRPr="00CD2254">
        <w:rPr>
          <w:rFonts w:ascii="Ebrima" w:eastAsia="SimSun" w:hAnsi="Ebrima" w:cs="SimSun"/>
          <w:b/>
          <w:sz w:val="32"/>
          <w:szCs w:val="32"/>
          <w:u w:val="single"/>
        </w:rPr>
        <w:t xml:space="preserve"> </w:t>
      </w:r>
      <w:proofErr w:type="spellStart"/>
      <w:r w:rsidRPr="00CD2254">
        <w:rPr>
          <w:rFonts w:ascii="Ebrima" w:eastAsia="SimSun" w:hAnsi="Ebrima" w:cs="SimSun"/>
          <w:b/>
          <w:sz w:val="32"/>
          <w:szCs w:val="32"/>
          <w:u w:val="single"/>
        </w:rPr>
        <w:t>ምክትል</w:t>
      </w:r>
      <w:proofErr w:type="spellEnd"/>
      <w:r w:rsidRPr="00CD2254">
        <w:rPr>
          <w:rFonts w:ascii="Ebrima" w:eastAsia="SimSun" w:hAnsi="Ebrima" w:cs="SimSun"/>
          <w:b/>
          <w:sz w:val="32"/>
          <w:szCs w:val="32"/>
          <w:u w:val="single"/>
        </w:rPr>
        <w:t xml:space="preserve"> </w:t>
      </w:r>
      <w:proofErr w:type="spellStart"/>
      <w:r w:rsidRPr="00CD2254">
        <w:rPr>
          <w:rFonts w:ascii="Ebrima" w:eastAsia="SimSun" w:hAnsi="Ebrima" w:cs="SimSun"/>
          <w:b/>
          <w:sz w:val="32"/>
          <w:szCs w:val="32"/>
          <w:u w:val="single"/>
        </w:rPr>
        <w:t>ሥራ</w:t>
      </w:r>
      <w:proofErr w:type="spellEnd"/>
      <w:r w:rsidRPr="00CD2254">
        <w:rPr>
          <w:rFonts w:ascii="Ebrima" w:eastAsia="SimSun" w:hAnsi="Ebrima" w:cs="SimSun"/>
          <w:b/>
          <w:sz w:val="32"/>
          <w:szCs w:val="32"/>
          <w:u w:val="single"/>
        </w:rPr>
        <w:t xml:space="preserve"> </w:t>
      </w:r>
      <w:proofErr w:type="spellStart"/>
      <w:r w:rsidRPr="00CD2254">
        <w:rPr>
          <w:rFonts w:ascii="Ebrima" w:eastAsia="SimSun" w:hAnsi="Ebrima" w:cs="SimSun"/>
          <w:b/>
          <w:sz w:val="32"/>
          <w:szCs w:val="32"/>
          <w:u w:val="single"/>
        </w:rPr>
        <w:t>አስኪያጅ</w:t>
      </w:r>
      <w:proofErr w:type="spellEnd"/>
      <w:r w:rsidRPr="00CD2254">
        <w:rPr>
          <w:rFonts w:ascii="Ebrima" w:eastAsia="SimSun" w:hAnsi="Ebrima" w:cs="SimSun"/>
          <w:b/>
          <w:sz w:val="32"/>
          <w:szCs w:val="32"/>
          <w:u w:val="single"/>
        </w:rPr>
        <w:t xml:space="preserve"> </w:t>
      </w:r>
      <w:proofErr w:type="spellStart"/>
      <w:r w:rsidRPr="00CD2254">
        <w:rPr>
          <w:rFonts w:ascii="Ebrima" w:eastAsia="SimSun" w:hAnsi="Ebrima" w:cs="SimSun"/>
          <w:b/>
          <w:sz w:val="32"/>
          <w:szCs w:val="32"/>
          <w:u w:val="single"/>
        </w:rPr>
        <w:t>ቡድን</w:t>
      </w:r>
      <w:proofErr w:type="spellEnd"/>
      <w:r w:rsidRPr="00CD2254">
        <w:rPr>
          <w:rFonts w:ascii="Ebrima" w:eastAsia="SimSun" w:hAnsi="Ebrima" w:cs="SimSun"/>
          <w:b/>
          <w:sz w:val="32"/>
          <w:szCs w:val="32"/>
          <w:u w:val="single"/>
        </w:rPr>
        <w:t>)</w:t>
      </w:r>
    </w:p>
    <w:p w:rsidR="001838A2" w:rsidRPr="001E7EE2" w:rsidRDefault="004E6568" w:rsidP="001838A2">
      <w:pPr>
        <w:pStyle w:val="ListParagraph"/>
        <w:numPr>
          <w:ilvl w:val="0"/>
          <w:numId w:val="4"/>
        </w:numPr>
        <w:rPr>
          <w:rFonts w:ascii="Ebrima" w:hAnsi="Ebrima"/>
          <w:sz w:val="32"/>
          <w:szCs w:val="32"/>
        </w:rPr>
      </w:pPr>
      <w:proofErr w:type="spellStart"/>
      <w:ins w:id="36" w:author="Solomon" w:date="2022-06-26T19:57:00Z">
        <w:r>
          <w:rPr>
            <w:rFonts w:ascii="Ebrima" w:hAnsi="Ebrima"/>
            <w:sz w:val="32"/>
            <w:szCs w:val="32"/>
          </w:rPr>
          <w:t>ሦስት</w:t>
        </w:r>
        <w:proofErr w:type="spellEnd"/>
        <w:r>
          <w:rPr>
            <w:rFonts w:ascii="Ebrima" w:hAnsi="Ebrima"/>
            <w:sz w:val="32"/>
            <w:szCs w:val="32"/>
            <w:lang w:val="am-ET"/>
          </w:rPr>
          <w:t xml:space="preserve"> </w:t>
        </w:r>
      </w:ins>
      <w:proofErr w:type="spellStart"/>
      <w:r w:rsidR="001838A2" w:rsidRPr="001E7EE2">
        <w:rPr>
          <w:rFonts w:ascii="Ebrima" w:hAnsi="Ebrima"/>
          <w:sz w:val="32"/>
          <w:szCs w:val="32"/>
        </w:rPr>
        <w:t>ተቋማት</w:t>
      </w:r>
      <w:proofErr w:type="spellEnd"/>
      <w:r w:rsidR="001838A2"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="001838A2" w:rsidRPr="001E7EE2">
        <w:rPr>
          <w:rFonts w:ascii="Ebrima" w:hAnsi="Ebrima"/>
          <w:sz w:val="32"/>
          <w:szCs w:val="32"/>
        </w:rPr>
        <w:t>ጋር</w:t>
      </w:r>
      <w:proofErr w:type="spellEnd"/>
      <w:r w:rsidR="001838A2"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="001838A2" w:rsidRPr="001E7EE2">
        <w:rPr>
          <w:rFonts w:ascii="Ebrima" w:hAnsi="Ebrima"/>
          <w:sz w:val="32"/>
          <w:szCs w:val="32"/>
        </w:rPr>
        <w:t>በመ</w:t>
      </w:r>
      <w:r w:rsidR="00FF36BC" w:rsidRPr="001E7EE2">
        <w:rPr>
          <w:rFonts w:ascii="Ebrima" w:hAnsi="Ebrima"/>
          <w:sz w:val="32"/>
          <w:szCs w:val="32"/>
        </w:rPr>
        <w:t>ሄድ</w:t>
      </w:r>
      <w:proofErr w:type="spellEnd"/>
      <w:r w:rsidR="00FF36BC"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="00FF36BC" w:rsidRPr="001E7EE2">
        <w:rPr>
          <w:rFonts w:ascii="Ebrima" w:hAnsi="Ebrima"/>
          <w:sz w:val="32"/>
          <w:szCs w:val="32"/>
        </w:rPr>
        <w:t>የተሰሩ</w:t>
      </w:r>
      <w:proofErr w:type="spellEnd"/>
      <w:r w:rsidR="00FF36BC"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="00FF36BC" w:rsidRPr="001E7EE2">
        <w:rPr>
          <w:rFonts w:ascii="Ebrima" w:hAnsi="Ebrima"/>
          <w:sz w:val="32"/>
          <w:szCs w:val="32"/>
        </w:rPr>
        <w:t>ስራዎችን</w:t>
      </w:r>
      <w:proofErr w:type="spellEnd"/>
      <w:r w:rsidR="00FF36BC"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="00FF36BC" w:rsidRPr="001E7EE2">
        <w:rPr>
          <w:rFonts w:ascii="Ebrima" w:hAnsi="Ebrima"/>
          <w:sz w:val="32"/>
          <w:szCs w:val="32"/>
        </w:rPr>
        <w:t>ማስተዋወቅ</w:t>
      </w:r>
      <w:proofErr w:type="spellEnd"/>
      <w:r w:rsidR="00FF36BC" w:rsidRPr="001E7EE2">
        <w:rPr>
          <w:rFonts w:ascii="Ebrima" w:hAnsi="Ebrima"/>
          <w:sz w:val="32"/>
          <w:szCs w:val="32"/>
        </w:rPr>
        <w:t>(</w:t>
      </w:r>
      <w:proofErr w:type="spellStart"/>
      <w:r w:rsidR="00FF36BC" w:rsidRPr="001E7EE2">
        <w:rPr>
          <w:rFonts w:ascii="Ebrima" w:hAnsi="Ebrima"/>
          <w:sz w:val="32"/>
          <w:szCs w:val="32"/>
        </w:rPr>
        <w:t>መረሳ</w:t>
      </w:r>
      <w:proofErr w:type="spellEnd"/>
      <w:r w:rsidR="00FF36BC" w:rsidRPr="001E7EE2">
        <w:rPr>
          <w:rFonts w:ascii="Ebrima" w:hAnsi="Ebrima"/>
          <w:sz w:val="32"/>
          <w:szCs w:val="32"/>
        </w:rPr>
        <w:t>)</w:t>
      </w:r>
      <w:r w:rsidR="001D16A7" w:rsidRPr="001E7EE2">
        <w:rPr>
          <w:rFonts w:ascii="Ebrima" w:hAnsi="Ebrima"/>
          <w:sz w:val="32"/>
          <w:szCs w:val="32"/>
        </w:rPr>
        <w:t>፤</w:t>
      </w:r>
    </w:p>
    <w:p w:rsidR="00FF36BC" w:rsidRPr="001E7EE2" w:rsidRDefault="00FF36BC" w:rsidP="001838A2">
      <w:pPr>
        <w:pStyle w:val="ListParagraph"/>
        <w:numPr>
          <w:ilvl w:val="0"/>
          <w:numId w:val="4"/>
        </w:numPr>
        <w:rPr>
          <w:rFonts w:ascii="Ebrima" w:hAnsi="Ebrima"/>
          <w:sz w:val="32"/>
          <w:szCs w:val="32"/>
        </w:rPr>
      </w:pPr>
      <w:proofErr w:type="spellStart"/>
      <w:r w:rsidRPr="001E7EE2">
        <w:rPr>
          <w:rFonts w:ascii="Ebrima" w:hAnsi="Ebrima"/>
          <w:sz w:val="32"/>
          <w:szCs w:val="32"/>
        </w:rPr>
        <w:t>ለትምህርት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ቤት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ሲስተም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ሊጠቅም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ይችላል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የተባሉትን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መረጃዎች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ሞዴል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ከሆኑ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ትምህርት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ቤቶች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መረጃዎችን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ለሚመለከታቸው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ባለሙያዎች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ማጋራት</w:t>
      </w:r>
      <w:proofErr w:type="spellEnd"/>
      <w:r w:rsidRPr="001E7EE2">
        <w:rPr>
          <w:rFonts w:ascii="Ebrima" w:hAnsi="Ebrima"/>
          <w:sz w:val="32"/>
          <w:szCs w:val="32"/>
        </w:rPr>
        <w:t>(</w:t>
      </w:r>
      <w:proofErr w:type="spellStart"/>
      <w:r w:rsidRPr="001E7EE2">
        <w:rPr>
          <w:rFonts w:ascii="Ebrima" w:hAnsi="Ebrima"/>
          <w:sz w:val="32"/>
          <w:szCs w:val="32"/>
        </w:rPr>
        <w:t>ፍቂ</w:t>
      </w:r>
      <w:proofErr w:type="spellEnd"/>
      <w:r w:rsidRPr="001E7EE2">
        <w:rPr>
          <w:rFonts w:ascii="Ebrima" w:hAnsi="Ebrima"/>
          <w:sz w:val="32"/>
          <w:szCs w:val="32"/>
        </w:rPr>
        <w:t>)</w:t>
      </w:r>
      <w:r w:rsidR="001D16A7" w:rsidRPr="001E7EE2">
        <w:rPr>
          <w:rFonts w:ascii="Ebrima" w:hAnsi="Ebrima"/>
          <w:sz w:val="32"/>
          <w:szCs w:val="32"/>
        </w:rPr>
        <w:t>፤</w:t>
      </w:r>
    </w:p>
    <w:p w:rsidR="001D16A7" w:rsidRPr="001E7EE2" w:rsidRDefault="001D16A7" w:rsidP="001D16A7">
      <w:pPr>
        <w:pStyle w:val="ListParagraph"/>
        <w:numPr>
          <w:ilvl w:val="0"/>
          <w:numId w:val="4"/>
        </w:numPr>
        <w:rPr>
          <w:rFonts w:ascii="Ebrima" w:hAnsi="Ebrima"/>
          <w:sz w:val="32"/>
          <w:szCs w:val="32"/>
        </w:rPr>
      </w:pPr>
      <w:proofErr w:type="spellStart"/>
      <w:r w:rsidRPr="001E7EE2">
        <w:rPr>
          <w:rFonts w:ascii="Ebrima" w:hAnsi="Ebrima"/>
          <w:sz w:val="32"/>
          <w:szCs w:val="32"/>
        </w:rPr>
        <w:t>ለድርጅታችን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የሚሆኑ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ጥሩ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ጥሩ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የማስታወቂያ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ናሙናዎችን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ለፌስቡክ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እና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ሊንክዲን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እስከ</w:t>
      </w:r>
      <w:proofErr w:type="spellEnd"/>
      <w:r w:rsidRPr="001E7EE2">
        <w:rPr>
          <w:rFonts w:ascii="Ebrima" w:hAnsi="Ebrima"/>
          <w:sz w:val="32"/>
          <w:szCs w:val="32"/>
        </w:rPr>
        <w:t xml:space="preserve"> 3 </w:t>
      </w:r>
      <w:proofErr w:type="spellStart"/>
      <w:r w:rsidRPr="001E7EE2">
        <w:rPr>
          <w:rFonts w:ascii="Ebrima" w:hAnsi="Ebrima"/>
          <w:sz w:val="32"/>
          <w:szCs w:val="32"/>
        </w:rPr>
        <w:t>የሚደርሱ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ማቅረብ</w:t>
      </w:r>
      <w:proofErr w:type="spellEnd"/>
      <w:r w:rsidRPr="001E7EE2">
        <w:rPr>
          <w:rFonts w:ascii="Ebrima" w:hAnsi="Ebrima"/>
          <w:sz w:val="32"/>
          <w:szCs w:val="32"/>
        </w:rPr>
        <w:t>(</w:t>
      </w:r>
      <w:proofErr w:type="spellStart"/>
      <w:r w:rsidRPr="001E7EE2">
        <w:rPr>
          <w:rFonts w:ascii="Ebrima" w:hAnsi="Ebrima"/>
          <w:sz w:val="32"/>
          <w:szCs w:val="32"/>
        </w:rPr>
        <w:t>ፍቂ</w:t>
      </w:r>
      <w:proofErr w:type="spellEnd"/>
      <w:r w:rsidRPr="001E7EE2">
        <w:rPr>
          <w:rFonts w:ascii="Ebrima" w:hAnsi="Ebrima"/>
          <w:sz w:val="32"/>
          <w:szCs w:val="32"/>
        </w:rPr>
        <w:t>)፤</w:t>
      </w:r>
    </w:p>
    <w:p w:rsidR="001838A2" w:rsidRPr="00D334ED" w:rsidRDefault="001838A2" w:rsidP="001838A2">
      <w:pPr>
        <w:pStyle w:val="ListParagraph"/>
        <w:numPr>
          <w:ilvl w:val="0"/>
          <w:numId w:val="2"/>
        </w:numPr>
        <w:rPr>
          <w:rFonts w:ascii="Ebrima" w:hAnsi="Ebrima"/>
          <w:b/>
          <w:color w:val="FF0000"/>
          <w:sz w:val="32"/>
          <w:szCs w:val="32"/>
          <w:u w:val="single"/>
        </w:rPr>
      </w:pPr>
      <w:bookmarkStart w:id="37" w:name="_GoBack"/>
      <w:proofErr w:type="spellStart"/>
      <w:r w:rsidRPr="00D334ED">
        <w:rPr>
          <w:rFonts w:ascii="Ebrima" w:hAnsi="Ebrima"/>
          <w:b/>
          <w:color w:val="FF0000"/>
          <w:sz w:val="32"/>
          <w:szCs w:val="32"/>
          <w:u w:val="single"/>
        </w:rPr>
        <w:lastRenderedPageBreak/>
        <w:t>የሥማፈ</w:t>
      </w:r>
      <w:proofErr w:type="spellEnd"/>
      <w:r w:rsidRPr="00D334ED">
        <w:rPr>
          <w:rFonts w:ascii="Ebrima" w:hAnsi="Ebrima"/>
          <w:b/>
          <w:color w:val="FF0000"/>
          <w:sz w:val="32"/>
          <w:szCs w:val="32"/>
          <w:u w:val="single"/>
        </w:rPr>
        <w:t xml:space="preserve"> </w:t>
      </w:r>
      <w:proofErr w:type="spellStart"/>
      <w:r w:rsidRPr="00D334ED">
        <w:rPr>
          <w:rFonts w:ascii="Ebrima" w:hAnsi="Ebrima"/>
          <w:b/>
          <w:color w:val="FF0000"/>
          <w:sz w:val="32"/>
          <w:szCs w:val="32"/>
          <w:u w:val="single"/>
        </w:rPr>
        <w:t>ቡድን</w:t>
      </w:r>
      <w:proofErr w:type="spellEnd"/>
      <w:r w:rsidRPr="00D334ED">
        <w:rPr>
          <w:rFonts w:ascii="Ebrima" w:hAnsi="Ebrima"/>
          <w:b/>
          <w:color w:val="FF0000"/>
          <w:sz w:val="32"/>
          <w:szCs w:val="32"/>
          <w:u w:val="single"/>
        </w:rPr>
        <w:t>(</w:t>
      </w:r>
      <w:proofErr w:type="spellStart"/>
      <w:r w:rsidRPr="00D334ED">
        <w:rPr>
          <w:rFonts w:ascii="Ebrima" w:hAnsi="Ebrima"/>
          <w:b/>
          <w:color w:val="FF0000"/>
          <w:sz w:val="32"/>
          <w:szCs w:val="32"/>
          <w:u w:val="single"/>
        </w:rPr>
        <w:t>የሥልጠናና</w:t>
      </w:r>
      <w:proofErr w:type="spellEnd"/>
      <w:r w:rsidRPr="00D334ED">
        <w:rPr>
          <w:rFonts w:ascii="Ebrima" w:hAnsi="Ebrima"/>
          <w:b/>
          <w:color w:val="FF0000"/>
          <w:sz w:val="32"/>
          <w:szCs w:val="32"/>
          <w:u w:val="single"/>
        </w:rPr>
        <w:t xml:space="preserve"> </w:t>
      </w:r>
      <w:proofErr w:type="spellStart"/>
      <w:r w:rsidRPr="00D334ED">
        <w:rPr>
          <w:rFonts w:ascii="Ebrima" w:hAnsi="Ebrima"/>
          <w:b/>
          <w:color w:val="FF0000"/>
          <w:sz w:val="32"/>
          <w:szCs w:val="32"/>
          <w:u w:val="single"/>
        </w:rPr>
        <w:t>ማማከር</w:t>
      </w:r>
      <w:proofErr w:type="spellEnd"/>
      <w:r w:rsidRPr="00D334ED">
        <w:rPr>
          <w:rFonts w:ascii="Ebrima" w:hAnsi="Ebrima"/>
          <w:b/>
          <w:color w:val="FF0000"/>
          <w:sz w:val="32"/>
          <w:szCs w:val="32"/>
          <w:u w:val="single"/>
        </w:rPr>
        <w:t xml:space="preserve"> -----</w:t>
      </w:r>
      <w:proofErr w:type="spellStart"/>
      <w:r w:rsidRPr="00D334ED">
        <w:rPr>
          <w:rFonts w:ascii="Ebrima" w:hAnsi="Ebrima"/>
          <w:b/>
          <w:color w:val="FF0000"/>
          <w:sz w:val="32"/>
          <w:szCs w:val="32"/>
          <w:u w:val="single"/>
        </w:rPr>
        <w:t>ቡድን</w:t>
      </w:r>
      <w:proofErr w:type="spellEnd"/>
      <w:r w:rsidRPr="00D334ED">
        <w:rPr>
          <w:rFonts w:ascii="Ebrima" w:hAnsi="Ebrima"/>
          <w:b/>
          <w:color w:val="FF0000"/>
          <w:sz w:val="32"/>
          <w:szCs w:val="32"/>
          <w:u w:val="single"/>
        </w:rPr>
        <w:t>)</w:t>
      </w:r>
    </w:p>
    <w:bookmarkEnd w:id="37"/>
    <w:p w:rsidR="001838A2" w:rsidRPr="001E7EE2" w:rsidRDefault="001838A2" w:rsidP="001838A2">
      <w:pPr>
        <w:pStyle w:val="ListParagraph"/>
        <w:numPr>
          <w:ilvl w:val="0"/>
          <w:numId w:val="5"/>
        </w:numPr>
        <w:rPr>
          <w:rFonts w:ascii="Ebrima" w:hAnsi="Ebrima"/>
          <w:sz w:val="32"/>
          <w:szCs w:val="32"/>
        </w:rPr>
      </w:pPr>
      <w:proofErr w:type="spellStart"/>
      <w:r w:rsidRPr="001E7EE2">
        <w:rPr>
          <w:rFonts w:ascii="Ebrima" w:hAnsi="Ebrima"/>
          <w:sz w:val="32"/>
          <w:szCs w:val="32"/>
        </w:rPr>
        <w:t>የውስጥ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ስልጠና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ሰነዶች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ዝግጅት</w:t>
      </w:r>
      <w:proofErr w:type="spellEnd"/>
      <w:r w:rsidRPr="001E7EE2">
        <w:rPr>
          <w:rFonts w:ascii="Ebrima" w:hAnsi="Ebrima"/>
          <w:sz w:val="32"/>
          <w:szCs w:val="32"/>
        </w:rPr>
        <w:t>(</w:t>
      </w:r>
      <w:proofErr w:type="spellStart"/>
      <w:r w:rsidRPr="001E7EE2">
        <w:rPr>
          <w:rFonts w:ascii="Ebrima" w:hAnsi="Ebrima"/>
          <w:sz w:val="32"/>
          <w:szCs w:val="32"/>
        </w:rPr>
        <w:t>በጽሑፍ፣በድምፅ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እና</w:t>
      </w:r>
      <w:proofErr w:type="spellEnd"/>
      <w:r w:rsidRPr="001E7EE2">
        <w:rPr>
          <w:rFonts w:ascii="Ebrima" w:hAnsi="Ebrima"/>
          <w:sz w:val="32"/>
          <w:szCs w:val="32"/>
        </w:rPr>
        <w:t xml:space="preserve"> </w:t>
      </w:r>
      <w:proofErr w:type="spellStart"/>
      <w:r w:rsidRPr="001E7EE2">
        <w:rPr>
          <w:rFonts w:ascii="Ebrima" w:hAnsi="Ebrima"/>
          <w:sz w:val="32"/>
          <w:szCs w:val="32"/>
        </w:rPr>
        <w:t>በምስል</w:t>
      </w:r>
      <w:proofErr w:type="spellEnd"/>
      <w:r w:rsidRPr="001E7EE2">
        <w:rPr>
          <w:rFonts w:ascii="Ebrima" w:hAnsi="Ebrima"/>
          <w:sz w:val="32"/>
          <w:szCs w:val="32"/>
        </w:rPr>
        <w:t>)</w:t>
      </w:r>
    </w:p>
    <w:p w:rsidR="006C5477" w:rsidRPr="001E7EE2" w:rsidRDefault="006C5477" w:rsidP="006C5477">
      <w:pPr>
        <w:rPr>
          <w:rFonts w:ascii="Ebrima" w:hAnsi="Ebrima"/>
          <w:sz w:val="32"/>
          <w:szCs w:val="32"/>
        </w:rPr>
      </w:pPr>
    </w:p>
    <w:p w:rsidR="00F75A8F" w:rsidRPr="004E6568" w:rsidRDefault="004E6568">
      <w:pPr>
        <w:rPr>
          <w:rFonts w:ascii="Ebrima" w:hAnsi="Ebrima" w:hint="eastAsia"/>
          <w:sz w:val="32"/>
          <w:szCs w:val="32"/>
          <w:lang w:val="am-ET"/>
          <w:rPrChange w:id="38" w:author="Solomon" w:date="2022-06-26T19:58:00Z">
            <w:rPr>
              <w:rFonts w:ascii="Ebrima" w:hAnsi="Ebrima"/>
              <w:sz w:val="32"/>
              <w:szCs w:val="32"/>
            </w:rPr>
          </w:rPrChange>
        </w:rPr>
      </w:pPr>
      <w:proofErr w:type="spellStart"/>
      <w:ins w:id="39" w:author="Solomon" w:date="2022-06-26T19:57:00Z">
        <w:r>
          <w:rPr>
            <w:rFonts w:ascii="Ebrima" w:hAnsi="Ebrima"/>
            <w:sz w:val="32"/>
            <w:szCs w:val="32"/>
          </w:rPr>
          <w:t>ከ</w:t>
        </w:r>
      </w:ins>
      <w:ins w:id="40" w:author="Solomon" w:date="2022-06-26T19:58:00Z">
        <w:r>
          <w:rPr>
            <w:rFonts w:ascii="Ebrima" w:hAnsi="Ebrima"/>
            <w:sz w:val="32"/>
            <w:szCs w:val="32"/>
          </w:rPr>
          <w:t>ላይ</w:t>
        </w:r>
        <w:proofErr w:type="spellEnd"/>
        <w:r>
          <w:rPr>
            <w:rFonts w:ascii="Ebrima" w:hAnsi="Ebrima"/>
            <w:sz w:val="32"/>
            <w:szCs w:val="32"/>
            <w:lang w:val="am-ET"/>
          </w:rPr>
          <w:t xml:space="preserve"> በተጠቀሱት የቀጣይ ሳምንት ተግባራት ላይ ውይይት ተከናውኖ ስብሰባው ከምሽቱ </w:t>
        </w:r>
      </w:ins>
      <w:ins w:id="41" w:author="Solomon" w:date="2022-06-26T19:59:00Z">
        <w:r>
          <w:rPr>
            <w:rFonts w:ascii="Ebrima" w:hAnsi="Ebrima"/>
            <w:sz w:val="32"/>
            <w:szCs w:val="32"/>
            <w:lang w:val="am-ET"/>
          </w:rPr>
          <w:t>_______ ሰዓት ላይ ተጠናቅቋል</w:t>
        </w:r>
      </w:ins>
    </w:p>
    <w:sectPr w:rsidR="00F75A8F" w:rsidRPr="004E6568" w:rsidSect="00793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D4DF"/>
      </v:shape>
    </w:pict>
  </w:numPicBullet>
  <w:abstractNum w:abstractNumId="0">
    <w:nsid w:val="02AB0517"/>
    <w:multiLevelType w:val="hybridMultilevel"/>
    <w:tmpl w:val="D41848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A0977"/>
    <w:multiLevelType w:val="hybridMultilevel"/>
    <w:tmpl w:val="14AC50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13234B"/>
    <w:multiLevelType w:val="hybridMultilevel"/>
    <w:tmpl w:val="63C4D2E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6250E2"/>
    <w:multiLevelType w:val="hybridMultilevel"/>
    <w:tmpl w:val="736A0F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72F0002"/>
    <w:multiLevelType w:val="hybridMultilevel"/>
    <w:tmpl w:val="08C23E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164ADA"/>
    <w:multiLevelType w:val="hybridMultilevel"/>
    <w:tmpl w:val="C5668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1C6B4B"/>
    <w:multiLevelType w:val="hybridMultilevel"/>
    <w:tmpl w:val="D298AB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E1F2330"/>
    <w:multiLevelType w:val="hybridMultilevel"/>
    <w:tmpl w:val="66CAD9C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1746E5B"/>
    <w:multiLevelType w:val="hybridMultilevel"/>
    <w:tmpl w:val="E402A4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081151"/>
    <w:multiLevelType w:val="hybridMultilevel"/>
    <w:tmpl w:val="107EF0E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1CD057A"/>
    <w:multiLevelType w:val="hybridMultilevel"/>
    <w:tmpl w:val="9678DCD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9"/>
  </w:num>
  <w:num w:numId="5">
    <w:abstractNumId w:val="7"/>
  </w:num>
  <w:num w:numId="6">
    <w:abstractNumId w:val="10"/>
  </w:num>
  <w:num w:numId="7">
    <w:abstractNumId w:val="8"/>
  </w:num>
  <w:num w:numId="8">
    <w:abstractNumId w:val="0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trackRevisions/>
  <w:defaultTabStop w:val="720"/>
  <w:characterSpacingControl w:val="doNotCompress"/>
  <w:compat>
    <w:applyBreakingRules/>
    <w:useFELayout/>
  </w:compat>
  <w:rsids>
    <w:rsidRoot w:val="00F75A8F"/>
    <w:rsid w:val="000859C3"/>
    <w:rsid w:val="000D0254"/>
    <w:rsid w:val="00167DEA"/>
    <w:rsid w:val="00180DC4"/>
    <w:rsid w:val="001838A2"/>
    <w:rsid w:val="00185D95"/>
    <w:rsid w:val="001D16A7"/>
    <w:rsid w:val="001E7EE2"/>
    <w:rsid w:val="0026704E"/>
    <w:rsid w:val="002924A5"/>
    <w:rsid w:val="003230A0"/>
    <w:rsid w:val="00365C4A"/>
    <w:rsid w:val="00393619"/>
    <w:rsid w:val="003C5376"/>
    <w:rsid w:val="003E4F24"/>
    <w:rsid w:val="00426FCA"/>
    <w:rsid w:val="004E6568"/>
    <w:rsid w:val="00585C0A"/>
    <w:rsid w:val="005E7F6E"/>
    <w:rsid w:val="00636EE5"/>
    <w:rsid w:val="006C5477"/>
    <w:rsid w:val="00793783"/>
    <w:rsid w:val="0079591F"/>
    <w:rsid w:val="007A7445"/>
    <w:rsid w:val="00811232"/>
    <w:rsid w:val="0083457A"/>
    <w:rsid w:val="008915E6"/>
    <w:rsid w:val="00893110"/>
    <w:rsid w:val="009745ED"/>
    <w:rsid w:val="00997861"/>
    <w:rsid w:val="00A20376"/>
    <w:rsid w:val="00A221B0"/>
    <w:rsid w:val="00A35473"/>
    <w:rsid w:val="00B0545B"/>
    <w:rsid w:val="00BB1876"/>
    <w:rsid w:val="00C1014B"/>
    <w:rsid w:val="00C10857"/>
    <w:rsid w:val="00CA3F39"/>
    <w:rsid w:val="00CD2254"/>
    <w:rsid w:val="00CD745E"/>
    <w:rsid w:val="00D060F9"/>
    <w:rsid w:val="00D074CD"/>
    <w:rsid w:val="00D334ED"/>
    <w:rsid w:val="00D34ADC"/>
    <w:rsid w:val="00E3092A"/>
    <w:rsid w:val="00E32FFE"/>
    <w:rsid w:val="00EA1FAF"/>
    <w:rsid w:val="00EA3639"/>
    <w:rsid w:val="00EA3D3B"/>
    <w:rsid w:val="00F70FE8"/>
    <w:rsid w:val="00F75A8F"/>
    <w:rsid w:val="00FE0BB9"/>
    <w:rsid w:val="00FF3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04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936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36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36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36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361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6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0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Solomon</cp:lastModifiedBy>
  <cp:revision>2</cp:revision>
  <dcterms:created xsi:type="dcterms:W3CDTF">2022-06-26T16:59:00Z</dcterms:created>
  <dcterms:modified xsi:type="dcterms:W3CDTF">2022-06-26T16:59:00Z</dcterms:modified>
</cp:coreProperties>
</file>